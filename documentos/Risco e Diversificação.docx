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71F5A" w14:textId="77777777" w:rsidR="00DE6CEE" w:rsidRPr="00234D35" w:rsidRDefault="00145268" w:rsidP="00234D35">
      <w:pPr>
        <w:pStyle w:val="Cabealho"/>
        <w:spacing w:line="360" w:lineRule="auto"/>
        <w:rPr>
          <w:rFonts w:asciiTheme="minorHAnsi" w:eastAsia="Arial" w:hAnsiTheme="minorHAnsi" w:cstheme="minorHAnsi"/>
          <w:b/>
        </w:rPr>
      </w:pPr>
      <w:r w:rsidRPr="00234D35">
        <w:rPr>
          <w:rFonts w:asciiTheme="minorHAnsi" w:eastAsia="Arial" w:hAnsiTheme="minorHAnsi" w:cstheme="minorHAnsi"/>
          <w:b/>
        </w:rPr>
        <w:t>Tipos de Risco</w:t>
      </w:r>
    </w:p>
    <w:p w14:paraId="239A8ADA" w14:textId="77777777" w:rsidR="00DE6CEE" w:rsidRPr="00234D35" w:rsidRDefault="00145268" w:rsidP="004C7959">
      <w:pPr>
        <w:pStyle w:val="Cabealho"/>
        <w:spacing w:line="360" w:lineRule="auto"/>
        <w:ind w:firstLine="709"/>
        <w:rPr>
          <w:rFonts w:asciiTheme="minorHAnsi" w:eastAsia="Arial" w:hAnsiTheme="minorHAnsi" w:cstheme="minorHAnsi"/>
          <w:b/>
        </w:rPr>
        <w:pPrChange w:id="0" w:author="Neuremberg" w:date="2019-12-17T12:22:00Z">
          <w:pPr>
            <w:pStyle w:val="Cabealho"/>
            <w:spacing w:line="360" w:lineRule="auto"/>
          </w:pPr>
        </w:pPrChange>
      </w:pPr>
      <w:del w:id="1" w:author="Neuremberg" w:date="2019-12-17T12:22:00Z">
        <w:r w:rsidRPr="00234D35" w:rsidDel="004C7959">
          <w:rPr>
            <w:rFonts w:asciiTheme="minorHAnsi" w:eastAsia="Arial" w:hAnsiTheme="minorHAnsi" w:cstheme="minorHAnsi"/>
            <w:b/>
          </w:rPr>
          <w:delText xml:space="preserve">   </w:delText>
        </w:r>
      </w:del>
      <w:r w:rsidRPr="00234D35">
        <w:rPr>
          <w:rFonts w:asciiTheme="minorHAnsi" w:eastAsia="Arial" w:hAnsiTheme="minorHAnsi" w:cstheme="minorHAnsi"/>
        </w:rPr>
        <w:t xml:space="preserve">O risco, pode ser dividido em dois tipos: </w:t>
      </w:r>
      <w:commentRangeStart w:id="2"/>
      <w:r w:rsidRPr="00234D35">
        <w:rPr>
          <w:rFonts w:asciiTheme="minorHAnsi" w:eastAsia="Arial" w:hAnsiTheme="minorHAnsi" w:cstheme="minorHAnsi"/>
        </w:rPr>
        <w:t>idiossincrático</w:t>
      </w:r>
      <w:commentRangeEnd w:id="2"/>
      <w:r w:rsidR="002E3A07">
        <w:rPr>
          <w:rStyle w:val="Refdecomentrio"/>
        </w:rPr>
        <w:commentReference w:id="2"/>
      </w:r>
      <w:r w:rsidRPr="00234D35">
        <w:rPr>
          <w:rFonts w:asciiTheme="minorHAnsi" w:eastAsia="Arial" w:hAnsiTheme="minorHAnsi" w:cstheme="minorHAnsi"/>
        </w:rPr>
        <w:t xml:space="preserve"> e sistemático.</w:t>
      </w:r>
    </w:p>
    <w:p w14:paraId="7ACD87C9" w14:textId="77777777" w:rsidR="00DE6CEE" w:rsidRPr="00234D35" w:rsidRDefault="00145268" w:rsidP="004C7959">
      <w:pPr>
        <w:pStyle w:val="Cabealho"/>
        <w:spacing w:line="360" w:lineRule="auto"/>
        <w:ind w:firstLine="709"/>
        <w:jc w:val="both"/>
        <w:rPr>
          <w:rFonts w:asciiTheme="minorHAnsi" w:eastAsia="Arial" w:hAnsiTheme="minorHAnsi" w:cstheme="minorHAnsi"/>
        </w:rPr>
        <w:pPrChange w:id="3" w:author="Neuremberg" w:date="2019-12-17T12:22:00Z">
          <w:pPr>
            <w:pStyle w:val="Cabealho"/>
            <w:spacing w:line="360" w:lineRule="auto"/>
            <w:jc w:val="both"/>
          </w:pPr>
        </w:pPrChange>
      </w:pPr>
      <w:r w:rsidRPr="00234D35">
        <w:rPr>
          <w:rFonts w:asciiTheme="minorHAnsi" w:eastAsia="Arial" w:hAnsiTheme="minorHAnsi" w:cstheme="minorHAnsi"/>
        </w:rPr>
        <w:tab/>
      </w:r>
      <w:del w:id="4" w:author="Neuremberg" w:date="2019-12-17T12:22:00Z">
        <w:r w:rsidRPr="00234D35" w:rsidDel="004C7959">
          <w:rPr>
            <w:rFonts w:asciiTheme="minorHAnsi" w:eastAsia="Arial" w:hAnsiTheme="minorHAnsi" w:cstheme="minorHAnsi"/>
          </w:rPr>
          <w:delText xml:space="preserve"> </w:delText>
        </w:r>
        <w:r w:rsidRPr="00234D35" w:rsidDel="004C7959">
          <w:rPr>
            <w:rFonts w:asciiTheme="minorHAnsi" w:eastAsia="Arial" w:hAnsiTheme="minorHAnsi" w:cstheme="minorHAnsi"/>
          </w:rPr>
          <w:delText xml:space="preserve"> </w:delText>
        </w:r>
        <w:r w:rsidRPr="00234D35" w:rsidDel="004C7959">
          <w:rPr>
            <w:rFonts w:asciiTheme="minorHAnsi" w:eastAsia="Arial" w:hAnsiTheme="minorHAnsi" w:cstheme="minorHAnsi"/>
          </w:rPr>
          <w:delText xml:space="preserve"> </w:delText>
        </w:r>
        <w:r w:rsidRPr="00234D35" w:rsidDel="004C7959">
          <w:rPr>
            <w:rFonts w:asciiTheme="minorHAnsi" w:eastAsia="Arial" w:hAnsiTheme="minorHAnsi" w:cstheme="minorHAnsi"/>
          </w:rPr>
          <w:delText xml:space="preserve"> </w:delText>
        </w:r>
      </w:del>
      <w:r w:rsidRPr="00234D35">
        <w:rPr>
          <w:rFonts w:asciiTheme="minorHAnsi" w:eastAsia="Arial" w:hAnsiTheme="minorHAnsi" w:cstheme="minorHAnsi"/>
        </w:rPr>
        <w:t xml:space="preserve">O risco idiossincrático está associado a variância específica do ativo mensurado, é uma característica única da </w:t>
      </w:r>
      <w:del w:id="5" w:author="Neuremberg" w:date="2019-12-17T11:54:00Z">
        <w:r w:rsidRPr="00234D35" w:rsidDel="00234D35">
          <w:rPr>
            <w:rFonts w:asciiTheme="minorHAnsi" w:eastAsia="Arial" w:hAnsiTheme="minorHAnsi" w:cstheme="minorHAnsi"/>
          </w:rPr>
          <w:delText>e</w:delText>
        </w:r>
        <w:r w:rsidRPr="00234D35" w:rsidDel="00234D35">
          <w:rPr>
            <w:rFonts w:asciiTheme="minorHAnsi" w:eastAsia="Arial" w:hAnsiTheme="minorHAnsi" w:cstheme="minorHAnsi"/>
          </w:rPr>
          <w:delText>m</w:delText>
        </w:r>
        <w:r w:rsidRPr="00234D35" w:rsidDel="00234D35">
          <w:rPr>
            <w:rFonts w:asciiTheme="minorHAnsi" w:eastAsia="Arial" w:hAnsiTheme="minorHAnsi" w:cstheme="minorHAnsi"/>
          </w:rPr>
          <w:delText>p</w:delText>
        </w:r>
        <w:r w:rsidRPr="00234D35" w:rsidDel="00234D35">
          <w:rPr>
            <w:rFonts w:asciiTheme="minorHAnsi" w:eastAsia="Arial" w:hAnsiTheme="minorHAnsi" w:cstheme="minorHAnsi"/>
          </w:rPr>
          <w:delText>r</w:delText>
        </w:r>
        <w:r w:rsidRPr="00234D35" w:rsidDel="00234D35">
          <w:rPr>
            <w:rFonts w:asciiTheme="minorHAnsi" w:eastAsia="Arial" w:hAnsiTheme="minorHAnsi" w:cstheme="minorHAnsi"/>
          </w:rPr>
          <w:delText>e</w:delText>
        </w:r>
        <w:r w:rsidRPr="00234D35" w:rsidDel="00234D35">
          <w:rPr>
            <w:rFonts w:asciiTheme="minorHAnsi" w:eastAsia="Arial" w:hAnsiTheme="minorHAnsi" w:cstheme="minorHAnsi"/>
          </w:rPr>
          <w:delText>s</w:delText>
        </w:r>
        <w:r w:rsidRPr="00234D35" w:rsidDel="00234D35">
          <w:rPr>
            <w:rFonts w:asciiTheme="minorHAnsi" w:eastAsia="Arial" w:hAnsiTheme="minorHAnsi" w:cstheme="minorHAnsi"/>
          </w:rPr>
          <w:delText>a</w:delText>
        </w:r>
        <w:r w:rsidRPr="00234D35" w:rsidDel="00234D35">
          <w:rPr>
            <w:rFonts w:asciiTheme="minorHAnsi" w:eastAsia="Arial" w:hAnsiTheme="minorHAnsi" w:cstheme="minorHAnsi"/>
          </w:rPr>
          <w:delText>/</w:delText>
        </w:r>
      </w:del>
      <w:r w:rsidRPr="00234D35">
        <w:rPr>
          <w:rFonts w:asciiTheme="minorHAnsi" w:eastAsia="Arial" w:hAnsiTheme="minorHAnsi" w:cstheme="minorHAnsi"/>
        </w:rPr>
        <w:t>ativo. No caso, por exemplo, de um seguro para casas, assaltos são riscos idiossincráticos, pois dependendo da vizinhança ou até mes</w:t>
      </w:r>
      <w:r w:rsidRPr="00234D35">
        <w:rPr>
          <w:rFonts w:asciiTheme="minorHAnsi" w:eastAsia="Arial" w:hAnsiTheme="minorHAnsi" w:cstheme="minorHAnsi"/>
        </w:rPr>
        <w:t>mo da aparência, cada casa possui uma chance de ser assaltada ou não, e, não necessariamente, caso uma casa seja assaltada as outras serão também. Esse risco não será tão relevante para o modelo apresentado mais a frente, isso ficará mais claro a seguir.</w:t>
      </w:r>
    </w:p>
    <w:p w14:paraId="39DF2BDF" w14:textId="77777777" w:rsidR="00DE6CEE" w:rsidRPr="00234D35" w:rsidDel="00234D35" w:rsidRDefault="00145268" w:rsidP="004C7959">
      <w:pPr>
        <w:pStyle w:val="Cabealho"/>
        <w:spacing w:line="360" w:lineRule="auto"/>
        <w:ind w:firstLine="709"/>
        <w:jc w:val="both"/>
        <w:rPr>
          <w:del w:id="6" w:author="Neuremberg" w:date="2019-12-17T11:57:00Z"/>
          <w:rFonts w:asciiTheme="minorHAnsi" w:eastAsia="Arial" w:hAnsiTheme="minorHAnsi" w:cstheme="minorHAnsi"/>
        </w:rPr>
        <w:pPrChange w:id="7" w:author="Neuremberg" w:date="2019-12-17T12:23:00Z">
          <w:pPr>
            <w:pStyle w:val="Cabealho"/>
            <w:spacing w:line="360" w:lineRule="auto"/>
            <w:jc w:val="both"/>
          </w:pPr>
        </w:pPrChange>
      </w:pPr>
      <w:r w:rsidRPr="00234D35">
        <w:rPr>
          <w:rFonts w:asciiTheme="minorHAnsi" w:eastAsia="Arial" w:hAnsiTheme="minorHAnsi" w:cstheme="minorHAnsi"/>
        </w:rPr>
        <w:tab/>
      </w:r>
      <w:del w:id="8" w:author="Neuremberg" w:date="2019-12-17T12:22:00Z">
        <w:r w:rsidRPr="00234D35" w:rsidDel="004C7959">
          <w:rPr>
            <w:rFonts w:asciiTheme="minorHAnsi" w:eastAsia="Arial" w:hAnsiTheme="minorHAnsi" w:cstheme="minorHAnsi"/>
          </w:rPr>
          <w:delText xml:space="preserve">    </w:delText>
        </w:r>
      </w:del>
      <w:r w:rsidRPr="00234D35">
        <w:rPr>
          <w:rFonts w:asciiTheme="minorHAnsi" w:eastAsia="Arial" w:hAnsiTheme="minorHAnsi" w:cstheme="minorHAnsi"/>
        </w:rPr>
        <w:t xml:space="preserve">Já o risco sistemático é aquele ao qual estão sujeitos todos os ativos negociados, isso pode </w:t>
      </w:r>
      <w:commentRangeStart w:id="9"/>
      <w:del w:id="10" w:author="Neuremberg" w:date="2019-12-17T11:55:00Z">
        <w:r w:rsidRPr="00234D35" w:rsidDel="00234D35">
          <w:rPr>
            <w:rFonts w:asciiTheme="minorHAnsi" w:eastAsia="Arial" w:hAnsiTheme="minorHAnsi" w:cstheme="minorHAnsi"/>
          </w:rPr>
          <w:delText xml:space="preserve">(e deve) </w:delText>
        </w:r>
        <w:commentRangeEnd w:id="9"/>
        <w:r w:rsidR="00234D35" w:rsidDel="00234D35">
          <w:rPr>
            <w:rStyle w:val="Refdecomentrio"/>
          </w:rPr>
          <w:commentReference w:id="9"/>
        </w:r>
      </w:del>
      <w:r w:rsidRPr="00234D35">
        <w:rPr>
          <w:rFonts w:asciiTheme="minorHAnsi" w:eastAsia="Arial" w:hAnsiTheme="minorHAnsi" w:cstheme="minorHAnsi"/>
        </w:rPr>
        <w:t>incluir não só ativos que estão listados em bolsas, como também os negociados em mercados de balcão, moedas, etc. Voltando ao exemplo do seguro, o ris</w:t>
      </w:r>
      <w:r w:rsidRPr="00234D35">
        <w:rPr>
          <w:rFonts w:asciiTheme="minorHAnsi" w:eastAsia="Arial" w:hAnsiTheme="minorHAnsi" w:cstheme="minorHAnsi"/>
        </w:rPr>
        <w:t>co sistemático seria a chance de haver um desastre natural que atingisse todas as casas</w:t>
      </w:r>
      <w:ins w:id="11" w:author="Neuremberg" w:date="2019-12-17T11:55:00Z">
        <w:r w:rsidR="00234D35">
          <w:rPr>
            <w:rFonts w:asciiTheme="minorHAnsi" w:eastAsia="Arial" w:hAnsiTheme="minorHAnsi" w:cstheme="minorHAnsi"/>
          </w:rPr>
          <w:t xml:space="preserve">, </w:t>
        </w:r>
      </w:ins>
      <w:del w:id="12" w:author="Neuremberg" w:date="2019-12-17T11:55:00Z">
        <w:r w:rsidRPr="00234D35" w:rsidDel="00234D35">
          <w:rPr>
            <w:rFonts w:asciiTheme="minorHAnsi" w:eastAsia="Arial" w:hAnsiTheme="minorHAnsi" w:cstheme="minorHAnsi"/>
          </w:rPr>
          <w:delText xml:space="preserve"> (</w:delText>
        </w:r>
      </w:del>
      <w:del w:id="13" w:author="Neuremberg" w:date="2019-12-17T11:56:00Z">
        <w:r w:rsidRPr="00234D35" w:rsidDel="00234D35">
          <w:rPr>
            <w:rFonts w:asciiTheme="minorHAnsi" w:eastAsia="Arial" w:hAnsiTheme="minorHAnsi" w:cstheme="minorHAnsi"/>
          </w:rPr>
          <w:delText>independente</w:delText>
        </w:r>
      </w:del>
      <w:ins w:id="14" w:author="Neuremberg" w:date="2019-12-17T11:56:00Z">
        <w:r w:rsidR="00234D35" w:rsidRPr="00234D35">
          <w:rPr>
            <w:rFonts w:asciiTheme="minorHAnsi" w:eastAsia="Arial" w:hAnsiTheme="minorHAnsi" w:cstheme="minorHAnsi"/>
          </w:rPr>
          <w:t>independentemente</w:t>
        </w:r>
      </w:ins>
      <w:r w:rsidRPr="00234D35">
        <w:rPr>
          <w:rFonts w:asciiTheme="minorHAnsi" w:eastAsia="Arial" w:hAnsiTheme="minorHAnsi" w:cstheme="minorHAnsi"/>
        </w:rPr>
        <w:t xml:space="preserve"> de qualquer característica individual de cada </w:t>
      </w:r>
      <w:commentRangeStart w:id="15"/>
      <w:r w:rsidRPr="00234D35">
        <w:rPr>
          <w:rFonts w:asciiTheme="minorHAnsi" w:eastAsia="Arial" w:hAnsiTheme="minorHAnsi" w:cstheme="minorHAnsi"/>
        </w:rPr>
        <w:t>casa</w:t>
      </w:r>
      <w:commentRangeEnd w:id="15"/>
      <w:r w:rsidR="00234D35">
        <w:rPr>
          <w:rStyle w:val="Refdecomentrio"/>
        </w:rPr>
        <w:commentReference w:id="15"/>
      </w:r>
      <w:del w:id="16" w:author="Neuremberg" w:date="2019-12-17T11:56:00Z">
        <w:r w:rsidRPr="00234D35" w:rsidDel="00234D35">
          <w:rPr>
            <w:rFonts w:asciiTheme="minorHAnsi" w:eastAsia="Arial" w:hAnsiTheme="minorHAnsi" w:cstheme="minorHAnsi"/>
          </w:rPr>
          <w:delText>)</w:delText>
        </w:r>
      </w:del>
      <w:r w:rsidRPr="00234D35">
        <w:rPr>
          <w:rFonts w:asciiTheme="minorHAnsi" w:eastAsia="Arial" w:hAnsiTheme="minorHAnsi" w:cstheme="minorHAnsi"/>
        </w:rPr>
        <w:t xml:space="preserve">. </w:t>
      </w:r>
      <w:del w:id="17" w:author="Neuremberg" w:date="2019-12-17T11:57:00Z">
        <w:r w:rsidRPr="00234D35" w:rsidDel="00234D35">
          <w:rPr>
            <w:rFonts w:asciiTheme="minorHAnsi" w:eastAsia="Arial" w:hAnsiTheme="minorHAnsi" w:cstheme="minorHAnsi"/>
          </w:rPr>
          <w:delText>O risco sistemático é representado por beta, que é a relação entre variância e covariância do mercado</w:delText>
        </w:r>
        <w:r w:rsidRPr="00234D35" w:rsidDel="00234D35">
          <w:rPr>
            <w:rFonts w:asciiTheme="minorHAnsi" w:eastAsia="Arial" w:hAnsiTheme="minorHAnsi" w:cstheme="minorHAnsi"/>
          </w:rPr>
          <w:delText xml:space="preserve"> e o ativo/carteira do qual se deseja calcular o retorno esperado. Para menor discrepância nos valores, normalmente é recomendado que o Beta (a maneira que o ativo se comporta em relação ao mercado) seja calculado não para empresas ou ativos específicos, m</w:delText>
        </w:r>
        <w:r w:rsidRPr="00234D35" w:rsidDel="00234D35">
          <w:rPr>
            <w:rFonts w:asciiTheme="minorHAnsi" w:eastAsia="Arial" w:hAnsiTheme="minorHAnsi" w:cstheme="minorHAnsi"/>
          </w:rPr>
          <w:delText xml:space="preserve">as para setores.  A fórmula do beta do ativo </w:delText>
        </w:r>
        <w:r w:rsidRPr="00234D35" w:rsidDel="00234D35">
          <w:rPr>
            <w:rFonts w:asciiTheme="minorHAnsi" w:eastAsia="Arial" w:hAnsiTheme="minorHAnsi" w:cstheme="minorHAnsi"/>
            <w:i/>
          </w:rPr>
          <w:delText>a</w:delText>
        </w:r>
        <w:r w:rsidRPr="00234D35" w:rsidDel="00234D35">
          <w:rPr>
            <w:rFonts w:asciiTheme="minorHAnsi" w:eastAsia="Arial" w:hAnsiTheme="minorHAnsi" w:cstheme="minorHAnsi"/>
          </w:rPr>
          <w:delText xml:space="preserve"> no CAPM é:</w:delText>
        </w:r>
      </w:del>
    </w:p>
    <w:p w14:paraId="41A2DB9C" w14:textId="77777777" w:rsidR="00DE6CEE" w:rsidRPr="00234D35" w:rsidDel="00234D35" w:rsidRDefault="00145268" w:rsidP="004C7959">
      <w:pPr>
        <w:pStyle w:val="Cabealho"/>
        <w:spacing w:line="360" w:lineRule="auto"/>
        <w:ind w:firstLine="709"/>
        <w:jc w:val="both"/>
        <w:rPr>
          <w:del w:id="18" w:author="Neuremberg" w:date="2019-12-17T11:57:00Z"/>
          <w:rFonts w:asciiTheme="minorHAnsi" w:hAnsiTheme="minorHAnsi" w:cstheme="minorHAnsi"/>
        </w:rPr>
        <w:pPrChange w:id="19" w:author="Neuremberg" w:date="2019-12-17T12:23:00Z">
          <w:pPr>
            <w:pStyle w:val="Cabealho"/>
            <w:spacing w:line="360" w:lineRule="auto"/>
            <w:jc w:val="center"/>
          </w:pPr>
        </w:pPrChange>
      </w:pPr>
      <w:del w:id="20" w:author="Neuremberg" w:date="2019-12-17T11:57:00Z">
        <m:oMathPara>
          <m:oMath>
            <m:r>
              <w:rPr>
                <w:rFonts w:ascii="Cambria Math" w:eastAsia="Cambria Math" w:hAnsi="Cambria Math" w:cstheme="minorHAnsi"/>
              </w:rPr>
              <m:t>β</m:t>
            </m:r>
            <m:r>
              <w:rPr>
                <w:rFonts w:ascii="Cambria Math" w:eastAsia="Cambria Math" w:hAnsi="Cambria Math" w:cstheme="minorHAnsi"/>
              </w:rPr>
              <m:t>(</m:t>
            </m:r>
            <m:r>
              <w:rPr>
                <w:rFonts w:ascii="Cambria Math" w:eastAsia="Cambria Math" w:hAnsi="Cambria Math" w:cstheme="minorHAnsi"/>
              </w:rPr>
              <m:t>a</m:t>
            </m:r>
            <m:r>
              <w:rPr>
                <w:rFonts w:ascii="Cambria Math" w:eastAsia="Cambria Math" w:hAnsi="Cambria Math" w:cstheme="minorHAnsi"/>
              </w:rPr>
              <m:t xml:space="preserve">) = </m:t>
            </m:r>
            <m:f>
              <m:fPr>
                <m:ctrlPr>
                  <w:rPr>
                    <w:rFonts w:ascii="Cambria Math" w:eastAsia="Cambria Math" w:hAnsi="Cambria Math" w:cstheme="minorHAnsi"/>
                    <w:i/>
                  </w:rPr>
                </m:ctrlPr>
              </m:fPr>
              <m:num>
                <m:r>
                  <w:rPr>
                    <w:rFonts w:ascii="Cambria Math" w:eastAsia="Cambria Math" w:hAnsi="Cambria Math" w:cstheme="minorHAnsi"/>
                  </w:rPr>
                  <m:t>Cov</m:t>
                </m:r>
                <m:r>
                  <w:rPr>
                    <w:rFonts w:ascii="Cambria Math" w:eastAsia="Cambria Math" w:hAnsi="Cambria Math" w:cstheme="minorHAnsi"/>
                  </w:rPr>
                  <m:t xml:space="preserve"> (</m:t>
                </m:r>
                <m:r>
                  <w:rPr>
                    <w:rFonts w:ascii="Cambria Math" w:eastAsia="Cambria Math" w:hAnsi="Cambria Math" w:cstheme="minorHAnsi"/>
                  </w:rPr>
                  <m:t>a</m:t>
                </m:r>
                <m:r>
                  <w:rPr>
                    <w:rFonts w:ascii="Cambria Math" w:eastAsia="Cambria Math" w:hAnsi="Cambria Math" w:cstheme="minorHAnsi"/>
                  </w:rPr>
                  <m:t>,</m:t>
                </m:r>
                <m:r>
                  <w:rPr>
                    <w:rFonts w:ascii="Cambria Math" w:eastAsia="Cambria Math" w:hAnsi="Cambria Math" w:cstheme="minorHAnsi"/>
                  </w:rPr>
                  <m:t>m</m:t>
                </m:r>
                <m:r>
                  <w:rPr>
                    <w:rFonts w:ascii="Cambria Math" w:eastAsia="Cambria Math" w:hAnsi="Cambria Math" w:cstheme="minorHAnsi"/>
                  </w:rPr>
                  <m:t>)</m:t>
                </m:r>
              </m:num>
              <m:den>
                <m:r>
                  <w:rPr>
                    <w:rFonts w:ascii="Cambria Math" w:eastAsia="Cambria Math" w:hAnsi="Cambria Math" w:cstheme="minorHAnsi"/>
                  </w:rPr>
                  <m:t>Var</m:t>
                </m:r>
                <m:r>
                  <w:rPr>
                    <w:rFonts w:ascii="Cambria Math" w:eastAsia="Cambria Math" w:hAnsi="Cambria Math" w:cstheme="minorHAnsi"/>
                  </w:rPr>
                  <m:t>(</m:t>
                </m:r>
                <m:r>
                  <w:rPr>
                    <w:rFonts w:ascii="Cambria Math" w:eastAsia="Cambria Math" w:hAnsi="Cambria Math" w:cstheme="minorHAnsi"/>
                  </w:rPr>
                  <m:t>m</m:t>
                </m:r>
                <m:r>
                  <w:rPr>
                    <w:rFonts w:ascii="Cambria Math" w:eastAsia="Cambria Math" w:hAnsi="Cambria Math" w:cstheme="minorHAnsi"/>
                  </w:rPr>
                  <m:t>)</m:t>
                </m:r>
              </m:den>
            </m:f>
          </m:oMath>
        </m:oMathPara>
      </w:del>
    </w:p>
    <w:p w14:paraId="1FCFC218" w14:textId="77777777" w:rsidR="00DE6CEE" w:rsidRPr="00234D35" w:rsidDel="00234D35" w:rsidRDefault="00145268" w:rsidP="004C7959">
      <w:pPr>
        <w:pStyle w:val="Cabealho"/>
        <w:spacing w:line="360" w:lineRule="auto"/>
        <w:ind w:firstLine="709"/>
        <w:jc w:val="both"/>
        <w:rPr>
          <w:del w:id="21" w:author="Neuremberg" w:date="2019-12-17T11:57:00Z"/>
          <w:rFonts w:asciiTheme="minorHAnsi" w:eastAsia="Arial" w:hAnsiTheme="minorHAnsi" w:cstheme="minorHAnsi"/>
        </w:rPr>
        <w:pPrChange w:id="22" w:author="Neuremberg" w:date="2019-12-17T12:23:00Z">
          <w:pPr>
            <w:pStyle w:val="Cabealho"/>
            <w:tabs>
              <w:tab w:val="clear" w:pos="7143"/>
              <w:tab w:val="clear" w:pos="14287"/>
            </w:tabs>
            <w:spacing w:line="360" w:lineRule="auto"/>
          </w:pPr>
        </w:pPrChange>
      </w:pPr>
      <w:del w:id="23" w:author="Neuremberg" w:date="2019-12-17T11:57:00Z">
        <w:r w:rsidRPr="00234D35" w:rsidDel="00234D35">
          <w:rPr>
            <w:rFonts w:asciiTheme="minorHAnsi" w:eastAsia="Arial" w:hAnsiTheme="minorHAnsi" w:cstheme="minorHAnsi"/>
          </w:rPr>
          <w:delText>Onde Cov(a,m) é a covariância entre ativo e carteira de mercado e Var(m) é a variância da carteira de mercado.</w:delText>
        </w:r>
      </w:del>
    </w:p>
    <w:p w14:paraId="0055E512" w14:textId="77777777" w:rsidR="00DE6CEE" w:rsidRPr="00234D35" w:rsidDel="00234D35" w:rsidRDefault="00145268" w:rsidP="004C7959">
      <w:pPr>
        <w:pStyle w:val="Cabealho"/>
        <w:spacing w:line="360" w:lineRule="auto"/>
        <w:ind w:firstLine="709"/>
        <w:jc w:val="both"/>
        <w:rPr>
          <w:del w:id="24" w:author="Neuremberg" w:date="2019-12-17T11:57:00Z"/>
          <w:rFonts w:asciiTheme="minorHAnsi" w:eastAsia="Arial" w:hAnsiTheme="minorHAnsi" w:cstheme="minorHAnsi"/>
        </w:rPr>
        <w:pPrChange w:id="25" w:author="Neuremberg" w:date="2019-12-17T12:23:00Z">
          <w:pPr>
            <w:pStyle w:val="Cabealho"/>
            <w:tabs>
              <w:tab w:val="clear" w:pos="7143"/>
              <w:tab w:val="clear" w:pos="14287"/>
            </w:tabs>
            <w:spacing w:line="360" w:lineRule="auto"/>
          </w:pPr>
        </w:pPrChange>
      </w:pPr>
      <w:del w:id="26" w:author="Neuremberg" w:date="2019-12-17T11:57:00Z">
        <w:r w:rsidRPr="00234D35" w:rsidDel="00234D35">
          <w:rPr>
            <w:rFonts w:asciiTheme="minorHAnsi" w:eastAsia="Arial" w:hAnsiTheme="minorHAnsi" w:cstheme="minorHAnsi"/>
          </w:rPr>
          <w:delText xml:space="preserve">    Vale notar que a covariância é o mesmo que o risc</w:delText>
        </w:r>
        <w:r w:rsidRPr="00234D35" w:rsidDel="00234D35">
          <w:rPr>
            <w:rFonts w:asciiTheme="minorHAnsi" w:eastAsia="Arial" w:hAnsiTheme="minorHAnsi" w:cstheme="minorHAnsi"/>
          </w:rPr>
          <w:delText>o do ativo</w:delText>
        </w:r>
        <w:r w:rsidRPr="00234D35" w:rsidDel="00234D35">
          <w:rPr>
            <w:rFonts w:asciiTheme="minorHAnsi" w:eastAsia="Arial" w:hAnsiTheme="minorHAnsi" w:cstheme="minorHAnsi"/>
          </w:rPr>
          <w:delText xml:space="preserve"> vezes o risco do mercado, multiplicado pela correlação entre os dois:</w:delText>
        </w:r>
      </w:del>
    </w:p>
    <w:p w14:paraId="7A41888D" w14:textId="77777777" w:rsidR="00DE6CEE" w:rsidRPr="00234D35" w:rsidDel="00234D35" w:rsidRDefault="00145268" w:rsidP="004C7959">
      <w:pPr>
        <w:pStyle w:val="Cabealho"/>
        <w:spacing w:line="360" w:lineRule="auto"/>
        <w:ind w:firstLine="709"/>
        <w:jc w:val="both"/>
        <w:rPr>
          <w:del w:id="27" w:author="Neuremberg" w:date="2019-12-17T11:57:00Z"/>
          <w:rFonts w:asciiTheme="minorHAnsi" w:eastAsia="Arial" w:hAnsiTheme="minorHAnsi" w:cstheme="minorHAnsi"/>
        </w:rPr>
        <w:pPrChange w:id="28" w:author="Neuremberg" w:date="2019-12-17T12:23:00Z">
          <w:pPr>
            <w:pStyle w:val="Cabealho"/>
            <w:tabs>
              <w:tab w:val="clear" w:pos="7143"/>
              <w:tab w:val="clear" w:pos="14287"/>
            </w:tabs>
            <w:spacing w:line="360" w:lineRule="auto"/>
          </w:pPr>
        </w:pPrChange>
      </w:pPr>
      <w:del w:id="29" w:author="Neuremberg" w:date="2019-12-17T11:57:00Z">
        <m:oMathPara>
          <m:oMath>
            <m:r>
              <w:rPr>
                <w:rFonts w:ascii="Cambria Math" w:eastAsia="Cambria Math" w:hAnsi="Cambria Math" w:cstheme="minorHAnsi"/>
              </w:rPr>
              <m:t>ρ</m:t>
            </m:r>
            <m:r>
              <w:rPr>
                <w:rFonts w:ascii="Cambria Math" w:eastAsia="Cambria Math" w:hAnsi="Cambria Math" w:cstheme="minorHAnsi"/>
              </w:rPr>
              <m:t>(</m:t>
            </m:r>
            <m:r>
              <w:rPr>
                <w:rFonts w:ascii="Cambria Math" w:eastAsia="Cambria Math" w:hAnsi="Cambria Math" w:cstheme="minorHAnsi"/>
              </w:rPr>
              <m:t>a</m:t>
            </m:r>
            <m:r>
              <w:rPr>
                <w:rFonts w:ascii="Cambria Math" w:eastAsia="Cambria Math" w:hAnsi="Cambria Math" w:cstheme="minorHAnsi"/>
              </w:rPr>
              <m:t>,</m:t>
            </m:r>
            <m:r>
              <w:rPr>
                <w:rFonts w:ascii="Cambria Math" w:eastAsia="Cambria Math" w:hAnsi="Cambria Math" w:cstheme="minorHAnsi"/>
              </w:rPr>
              <m:t>m</m:t>
            </m:r>
            <m:r>
              <w:rPr>
                <w:rFonts w:ascii="Cambria Math" w:eastAsia="Cambria Math" w:hAnsi="Cambria Math" w:cstheme="minorHAnsi"/>
              </w:rPr>
              <m:t xml:space="preserve">) = </m:t>
            </m:r>
            <m:f>
              <m:fPr>
                <m:ctrlPr>
                  <w:rPr>
                    <w:rFonts w:ascii="Cambria Math" w:eastAsia="Cambria Math" w:hAnsi="Cambria Math" w:cstheme="minorHAnsi"/>
                    <w:i/>
                  </w:rPr>
                </m:ctrlPr>
              </m:fPr>
              <m:num>
                <m:r>
                  <w:rPr>
                    <w:rFonts w:ascii="Cambria Math" w:eastAsia="Cambria Math" w:hAnsi="Cambria Math" w:cstheme="minorHAnsi"/>
                  </w:rPr>
                  <m:t>Cov</m:t>
                </m:r>
                <m:r>
                  <w:rPr>
                    <w:rFonts w:ascii="Cambria Math" w:eastAsia="Cambria Math" w:hAnsi="Cambria Math" w:cstheme="minorHAnsi"/>
                  </w:rPr>
                  <m:t>(</m:t>
                </m:r>
                <m:r>
                  <w:rPr>
                    <w:rFonts w:ascii="Cambria Math" w:eastAsia="Cambria Math" w:hAnsi="Cambria Math" w:cstheme="minorHAnsi"/>
                  </w:rPr>
                  <m:t>a</m:t>
                </m:r>
                <m:r>
                  <w:rPr>
                    <w:rFonts w:ascii="Cambria Math" w:eastAsia="Cambria Math" w:hAnsi="Cambria Math" w:cstheme="minorHAnsi"/>
                  </w:rPr>
                  <m:t>,</m:t>
                </m:r>
                <m:r>
                  <w:rPr>
                    <w:rFonts w:ascii="Cambria Math" w:eastAsia="Cambria Math" w:hAnsi="Cambria Math" w:cstheme="minorHAnsi"/>
                  </w:rPr>
                  <m:t>m</m:t>
                </m:r>
                <m:r>
                  <w:rPr>
                    <w:rFonts w:ascii="Cambria Math" w:eastAsia="Cambria Math" w:hAnsi="Cambria Math" w:cstheme="minorHAnsi"/>
                  </w:rPr>
                  <m:t>)</m:t>
                </m:r>
              </m:num>
              <m:den>
                <m:r>
                  <w:rPr>
                    <w:rFonts w:ascii="Cambria Math" w:eastAsia="Cambria Math" w:hAnsi="Cambria Math" w:cstheme="minorHAnsi"/>
                  </w:rPr>
                  <m:t>σ</m:t>
                </m:r>
                <m:r>
                  <w:rPr>
                    <w:rFonts w:ascii="Cambria Math" w:eastAsia="Cambria Math" w:hAnsi="Cambria Math" w:cstheme="minorHAnsi"/>
                  </w:rPr>
                  <m:t>(</m:t>
                </m:r>
                <m:r>
                  <w:rPr>
                    <w:rFonts w:ascii="Cambria Math" w:eastAsia="Cambria Math" w:hAnsi="Cambria Math" w:cstheme="minorHAnsi"/>
                  </w:rPr>
                  <m:t>a</m:t>
                </m:r>
                <m:r>
                  <w:rPr>
                    <w:rFonts w:ascii="Cambria Math" w:eastAsia="Cambria Math" w:hAnsi="Cambria Math" w:cstheme="minorHAnsi"/>
                  </w:rPr>
                  <m:t xml:space="preserve">) * </m:t>
                </m:r>
                <m:r>
                  <w:rPr>
                    <w:rFonts w:ascii="Cambria Math" w:eastAsia="Cambria Math" w:hAnsi="Cambria Math" w:cstheme="minorHAnsi"/>
                  </w:rPr>
                  <m:t>σ</m:t>
                </m:r>
                <m:r>
                  <w:rPr>
                    <w:rFonts w:ascii="Cambria Math" w:eastAsia="Cambria Math" w:hAnsi="Cambria Math" w:cstheme="minorHAnsi"/>
                  </w:rPr>
                  <m:t>(</m:t>
                </m:r>
                <m:r>
                  <w:rPr>
                    <w:rFonts w:ascii="Cambria Math" w:eastAsia="Cambria Math" w:hAnsi="Cambria Math" w:cstheme="minorHAnsi"/>
                  </w:rPr>
                  <m:t>m</m:t>
                </m:r>
                <m:r>
                  <w:rPr>
                    <w:rFonts w:ascii="Cambria Math" w:eastAsia="Cambria Math" w:hAnsi="Cambria Math" w:cstheme="minorHAnsi"/>
                  </w:rPr>
                  <m:t>)</m:t>
                </m:r>
              </m:den>
            </m:f>
          </m:oMath>
        </m:oMathPara>
      </w:del>
    </w:p>
    <w:p w14:paraId="3F207F16" w14:textId="77777777" w:rsidR="00DE6CEE" w:rsidRPr="00234D35" w:rsidDel="004C7959" w:rsidRDefault="00145268" w:rsidP="004C7959">
      <w:pPr>
        <w:pStyle w:val="Cabealho"/>
        <w:spacing w:line="360" w:lineRule="auto"/>
        <w:ind w:firstLine="709"/>
        <w:jc w:val="both"/>
        <w:rPr>
          <w:del w:id="30" w:author="Neuremberg" w:date="2019-12-17T12:19:00Z"/>
          <w:rFonts w:asciiTheme="minorHAnsi" w:eastAsia="Arial" w:hAnsiTheme="minorHAnsi" w:cstheme="minorHAnsi"/>
        </w:rPr>
        <w:pPrChange w:id="31" w:author="Neuremberg" w:date="2019-12-17T12:23:00Z">
          <w:pPr>
            <w:pStyle w:val="Cabealho"/>
            <w:tabs>
              <w:tab w:val="clear" w:pos="7143"/>
              <w:tab w:val="clear" w:pos="14287"/>
            </w:tabs>
            <w:spacing w:line="360" w:lineRule="auto"/>
            <w:jc w:val="both"/>
          </w:pPr>
        </w:pPrChange>
      </w:pPr>
      <w:del w:id="32" w:author="Neuremberg" w:date="2019-12-17T11:57:00Z">
        <w:r w:rsidRPr="00234D35" w:rsidDel="00234D35">
          <w:rPr>
            <w:rFonts w:asciiTheme="minorHAnsi" w:eastAsia="Arial" w:hAnsiTheme="minorHAnsi" w:cstheme="minorHAnsi"/>
          </w:rPr>
          <w:delText xml:space="preserve">onde </w:delText>
        </w:r>
        <m:oMath>
          <m:r>
            <w:rPr>
              <w:rFonts w:ascii="Cambria Math" w:eastAsia="Cambria Math" w:hAnsi="Cambria Math" w:cstheme="minorHAnsi"/>
            </w:rPr>
            <m:t>ρ</m:t>
          </m:r>
          <m:r>
            <w:rPr>
              <w:rFonts w:ascii="Cambria Math" w:eastAsia="Cambria Math" w:hAnsi="Cambria Math" w:cstheme="minorHAnsi"/>
            </w:rPr>
            <m:t>(</m:t>
          </m:r>
          <m:r>
            <w:rPr>
              <w:rFonts w:ascii="Cambria Math" w:eastAsia="Cambria Math" w:hAnsi="Cambria Math" w:cstheme="minorHAnsi"/>
            </w:rPr>
            <m:t>a</m:t>
          </m:r>
          <m:r>
            <w:rPr>
              <w:rFonts w:ascii="Cambria Math" w:eastAsia="Cambria Math" w:hAnsi="Cambria Math" w:cstheme="minorHAnsi"/>
            </w:rPr>
            <m:t>,</m:t>
          </m:r>
          <m:r>
            <w:rPr>
              <w:rFonts w:ascii="Cambria Math" w:eastAsia="Cambria Math" w:hAnsi="Cambria Math" w:cstheme="minorHAnsi"/>
            </w:rPr>
            <m:t>m</m:t>
          </m:r>
          <m:r>
            <w:rPr>
              <w:rFonts w:ascii="Cambria Math" w:eastAsia="Cambria Math" w:hAnsi="Cambria Math" w:cstheme="minorHAnsi"/>
            </w:rPr>
            <m:t>)</m:t>
          </m:r>
        </m:oMath>
        <w:r w:rsidRPr="00234D35" w:rsidDel="00234D35">
          <w:rPr>
            <w:rFonts w:asciiTheme="minorHAnsi" w:eastAsia="Arial" w:hAnsiTheme="minorHAnsi" w:cstheme="minorHAnsi"/>
          </w:rPr>
          <w:delText xml:space="preserve"> é a correlação entre o ativo e a carteira de mercado e </w:delText>
        </w:r>
        <m:oMath>
          <m:r>
            <w:rPr>
              <w:rFonts w:ascii="Cambria Math" w:eastAsia="Cambria Math" w:hAnsi="Cambria Math" w:cstheme="minorHAnsi"/>
            </w:rPr>
            <m:t>σ</m:t>
          </m:r>
        </m:oMath>
        <w:r w:rsidRPr="00234D35" w:rsidDel="00234D35">
          <w:rPr>
            <w:rFonts w:asciiTheme="minorHAnsi" w:eastAsia="Arial" w:hAnsiTheme="minorHAnsi" w:cstheme="minorHAnsi"/>
          </w:rPr>
          <w:delText xml:space="preserve"> o desvio padrão (raiz quadrada da variância). </w:delText>
        </w:r>
      </w:del>
    </w:p>
    <w:p w14:paraId="5CB84C94" w14:textId="77777777" w:rsidR="00DE6CEE" w:rsidRPr="00234D35" w:rsidRDefault="00145268" w:rsidP="004C7959">
      <w:pPr>
        <w:pStyle w:val="Cabealho"/>
        <w:spacing w:line="360" w:lineRule="auto"/>
        <w:ind w:firstLine="709"/>
        <w:jc w:val="both"/>
        <w:rPr>
          <w:rFonts w:asciiTheme="minorHAnsi" w:eastAsia="Arial" w:hAnsiTheme="minorHAnsi" w:cstheme="minorHAnsi"/>
        </w:rPr>
        <w:pPrChange w:id="33" w:author="Neuremberg" w:date="2019-12-17T12:23:00Z">
          <w:pPr>
            <w:pStyle w:val="Cabealho"/>
            <w:tabs>
              <w:tab w:val="clear" w:pos="7143"/>
              <w:tab w:val="clear" w:pos="14287"/>
            </w:tabs>
            <w:spacing w:line="360" w:lineRule="auto"/>
            <w:jc w:val="both"/>
          </w:pPr>
        </w:pPrChange>
      </w:pPr>
      <w:del w:id="34" w:author="Neuremberg" w:date="2019-12-17T12:19:00Z">
        <w:r w:rsidRPr="00234D35" w:rsidDel="004C7959">
          <w:rPr>
            <w:rFonts w:asciiTheme="minorHAnsi" w:eastAsia="Arial" w:hAnsiTheme="minorHAnsi" w:cstheme="minorHAnsi"/>
          </w:rPr>
          <w:tab/>
        </w:r>
      </w:del>
    </w:p>
    <w:p w14:paraId="255E9E96" w14:textId="77777777" w:rsidR="00DE6CEE" w:rsidRPr="00234D35" w:rsidRDefault="00DE6CEE" w:rsidP="00234D35">
      <w:pPr>
        <w:pStyle w:val="Cabealho"/>
        <w:tabs>
          <w:tab w:val="clear" w:pos="7143"/>
          <w:tab w:val="clear" w:pos="14287"/>
        </w:tabs>
        <w:spacing w:line="360" w:lineRule="auto"/>
        <w:jc w:val="both"/>
        <w:rPr>
          <w:rFonts w:asciiTheme="minorHAnsi" w:eastAsia="Arial" w:hAnsiTheme="minorHAnsi" w:cstheme="minorHAnsi"/>
        </w:rPr>
      </w:pPr>
    </w:p>
    <w:p w14:paraId="39F6ABA5" w14:textId="77777777" w:rsidR="00DE6CEE" w:rsidRPr="00234D35" w:rsidDel="004C7959" w:rsidRDefault="00145268" w:rsidP="00234D35">
      <w:pPr>
        <w:pStyle w:val="Cabealho"/>
        <w:spacing w:line="360" w:lineRule="auto"/>
        <w:rPr>
          <w:del w:id="35" w:author="Neuremberg" w:date="2019-12-17T12:23:00Z"/>
          <w:rFonts w:asciiTheme="minorHAnsi" w:eastAsia="Arial" w:hAnsiTheme="minorHAnsi" w:cstheme="minorHAnsi"/>
          <w:b/>
        </w:rPr>
      </w:pPr>
      <w:r w:rsidRPr="00234D35">
        <w:rPr>
          <w:rFonts w:asciiTheme="minorHAnsi" w:eastAsia="Arial" w:hAnsiTheme="minorHAnsi" w:cstheme="minorHAnsi"/>
          <w:b/>
        </w:rPr>
        <w:t>Diversifica</w:t>
      </w:r>
      <w:r w:rsidRPr="00234D35">
        <w:rPr>
          <w:rFonts w:asciiTheme="minorHAnsi" w:eastAsia="Arial" w:hAnsiTheme="minorHAnsi" w:cstheme="minorHAnsi"/>
          <w:b/>
        </w:rPr>
        <w:t>ção</w:t>
      </w:r>
    </w:p>
    <w:p w14:paraId="4723B9E6" w14:textId="77777777" w:rsidR="00DE6CEE" w:rsidRPr="00234D35" w:rsidRDefault="00DE6CEE" w:rsidP="004C7959">
      <w:pPr>
        <w:pStyle w:val="Cabealho"/>
        <w:spacing w:line="360" w:lineRule="auto"/>
        <w:rPr>
          <w:rFonts w:asciiTheme="minorHAnsi" w:eastAsia="Arial" w:hAnsiTheme="minorHAnsi" w:cstheme="minorHAnsi"/>
        </w:rPr>
        <w:pPrChange w:id="36" w:author="Neuremberg" w:date="2019-12-17T12:23:00Z">
          <w:pPr>
            <w:pStyle w:val="Cabealho"/>
            <w:spacing w:line="360" w:lineRule="auto"/>
            <w:jc w:val="both"/>
          </w:pPr>
        </w:pPrChange>
      </w:pPr>
    </w:p>
    <w:p w14:paraId="409F880B" w14:textId="77777777" w:rsidR="00DE6CEE" w:rsidRPr="00234D35" w:rsidRDefault="00145268" w:rsidP="004C7959">
      <w:pPr>
        <w:spacing w:line="360" w:lineRule="auto"/>
        <w:ind w:firstLine="709"/>
        <w:jc w:val="both"/>
        <w:rPr>
          <w:rFonts w:asciiTheme="minorHAnsi" w:eastAsia="Arial" w:hAnsiTheme="minorHAnsi" w:cstheme="minorHAnsi"/>
        </w:rPr>
        <w:pPrChange w:id="37" w:author="Neuremberg" w:date="2019-12-17T12:23:00Z">
          <w:pPr>
            <w:spacing w:line="360" w:lineRule="auto"/>
            <w:jc w:val="both"/>
          </w:pPr>
        </w:pPrChange>
      </w:pPr>
      <w:del w:id="38" w:author="Neuremberg" w:date="2019-12-17T12:22:00Z">
        <w:r w:rsidRPr="00234D35" w:rsidDel="004C7959">
          <w:rPr>
            <w:rFonts w:asciiTheme="minorHAnsi" w:eastAsia="Arial" w:hAnsiTheme="minorHAnsi" w:cstheme="minorHAnsi"/>
          </w:rPr>
          <w:delText xml:space="preserve">    </w:delText>
        </w:r>
      </w:del>
      <w:r w:rsidRPr="00234D35">
        <w:rPr>
          <w:rFonts w:asciiTheme="minorHAnsi" w:eastAsia="Arial" w:hAnsiTheme="minorHAnsi" w:cstheme="minorHAnsi"/>
        </w:rPr>
        <w:t xml:space="preserve">Segundo a teoria de carteiras de Markowitz, o retorno esperado de uma carteira é a média ponderada </w:t>
      </w:r>
      <w:ins w:id="39" w:author="Neuremberg" w:date="2019-12-17T12:13:00Z">
        <w:r w:rsidR="004C7959">
          <w:rPr>
            <w:rFonts w:asciiTheme="minorHAnsi" w:eastAsia="Arial" w:hAnsiTheme="minorHAnsi" w:cstheme="minorHAnsi"/>
          </w:rPr>
          <w:t>dos retornos esperados dos ativos que a compõem.</w:t>
        </w:r>
      </w:ins>
      <w:ins w:id="40" w:author="Neuremberg" w:date="2019-12-17T12:14:00Z">
        <w:r w:rsidR="004C7959">
          <w:rPr>
            <w:rFonts w:asciiTheme="minorHAnsi" w:eastAsia="Arial" w:hAnsiTheme="minorHAnsi" w:cstheme="minorHAnsi"/>
          </w:rPr>
          <w:t xml:space="preserve"> </w:t>
        </w:r>
      </w:ins>
      <w:del w:id="41" w:author="Neuremberg" w:date="2019-12-17T12:13:00Z">
        <w:r w:rsidRPr="00234D35" w:rsidDel="004C7959">
          <w:rPr>
            <w:rFonts w:asciiTheme="minorHAnsi" w:eastAsia="Arial" w:hAnsiTheme="minorHAnsi" w:cstheme="minorHAnsi"/>
          </w:rPr>
          <w:delText xml:space="preserve">dos possíveis retornos (variável aleatória), </w:delText>
        </w:r>
      </w:del>
      <w:del w:id="42" w:author="Neuremberg" w:date="2019-12-17T12:14:00Z">
        <w:r w:rsidRPr="00234D35" w:rsidDel="004C7959">
          <w:rPr>
            <w:rFonts w:asciiTheme="minorHAnsi" w:eastAsia="Arial" w:hAnsiTheme="minorHAnsi" w:cstheme="minorHAnsi"/>
          </w:rPr>
          <w:delText>e</w:delText>
        </w:r>
        <w:r w:rsidRPr="00234D35" w:rsidDel="004C7959">
          <w:rPr>
            <w:rFonts w:asciiTheme="minorHAnsi" w:eastAsia="Arial" w:hAnsiTheme="minorHAnsi" w:cstheme="minorHAnsi"/>
          </w:rPr>
          <w:delText xml:space="preserve"> </w:delText>
        </w:r>
        <w:r w:rsidRPr="00234D35" w:rsidDel="004C7959">
          <w:rPr>
            <w:rFonts w:asciiTheme="minorHAnsi" w:eastAsia="Arial" w:hAnsiTheme="minorHAnsi" w:cstheme="minorHAnsi"/>
          </w:rPr>
          <w:delText>o</w:delText>
        </w:r>
      </w:del>
      <w:ins w:id="43" w:author="Neuremberg" w:date="2019-12-17T12:14:00Z">
        <w:r w:rsidR="004C7959">
          <w:rPr>
            <w:rFonts w:asciiTheme="minorHAnsi" w:eastAsia="Arial" w:hAnsiTheme="minorHAnsi" w:cstheme="minorHAnsi"/>
          </w:rPr>
          <w:t>Já o</w:t>
        </w:r>
      </w:ins>
      <w:r w:rsidRPr="00234D35">
        <w:rPr>
          <w:rFonts w:asciiTheme="minorHAnsi" w:eastAsia="Arial" w:hAnsiTheme="minorHAnsi" w:cstheme="minorHAnsi"/>
        </w:rPr>
        <w:t xml:space="preserve"> risco total do port</w:t>
      </w:r>
      <w:del w:id="44" w:author="Neuremberg" w:date="2019-12-17T11:57:00Z">
        <w:r w:rsidRPr="00234D35" w:rsidDel="00234D35">
          <w:rPr>
            <w:rFonts w:asciiTheme="minorHAnsi" w:eastAsia="Arial" w:hAnsiTheme="minorHAnsi" w:cstheme="minorHAnsi"/>
          </w:rPr>
          <w:delText>i</w:delText>
        </w:r>
      </w:del>
      <w:r w:rsidRPr="00234D35">
        <w:rPr>
          <w:rFonts w:asciiTheme="minorHAnsi" w:eastAsia="Arial" w:hAnsiTheme="minorHAnsi" w:cstheme="minorHAnsi"/>
        </w:rPr>
        <w:t>fólio não depende apenas do risco de cada ativo incluso na carteira, mas também</w:t>
      </w:r>
      <w:r w:rsidRPr="00234D35">
        <w:rPr>
          <w:rFonts w:asciiTheme="minorHAnsi" w:eastAsia="Arial" w:hAnsiTheme="minorHAnsi" w:cstheme="minorHAnsi"/>
        </w:rPr>
        <w:t xml:space="preserve"> da correlação entre esses ativos, conforme visto anteriormente na definição matricial.</w:t>
      </w:r>
    </w:p>
    <w:p w14:paraId="4332DF85" w14:textId="77777777" w:rsidR="00DE6CEE" w:rsidRPr="00234D35" w:rsidRDefault="00145268" w:rsidP="004C7959">
      <w:pPr>
        <w:spacing w:line="360" w:lineRule="auto"/>
        <w:ind w:firstLine="709"/>
        <w:jc w:val="both"/>
        <w:rPr>
          <w:rFonts w:asciiTheme="minorHAnsi" w:eastAsia="Arial" w:hAnsiTheme="minorHAnsi" w:cstheme="minorHAnsi"/>
        </w:rPr>
        <w:pPrChange w:id="45" w:author="Neuremberg" w:date="2019-12-17T12:23:00Z">
          <w:pPr>
            <w:spacing w:line="360" w:lineRule="auto"/>
            <w:jc w:val="both"/>
          </w:pPr>
        </w:pPrChange>
      </w:pPr>
      <w:del w:id="46" w:author="Neuremberg" w:date="2019-12-17T12:22:00Z">
        <w:r w:rsidRPr="00234D35" w:rsidDel="004C7959">
          <w:rPr>
            <w:rFonts w:asciiTheme="minorHAnsi" w:eastAsia="Arial" w:hAnsiTheme="minorHAnsi" w:cstheme="minorHAnsi"/>
          </w:rPr>
          <w:delText xml:space="preserve">    </w:delText>
        </w:r>
      </w:del>
      <w:commentRangeStart w:id="47"/>
      <w:commentRangeStart w:id="48"/>
      <w:commentRangeStart w:id="49"/>
      <w:r w:rsidRPr="00234D35">
        <w:rPr>
          <w:rFonts w:asciiTheme="minorHAnsi" w:eastAsia="Arial" w:hAnsiTheme="minorHAnsi" w:cstheme="minorHAnsi"/>
        </w:rPr>
        <w:t xml:space="preserve">Para entender </w:t>
      </w:r>
      <w:commentRangeEnd w:id="47"/>
      <w:r w:rsidR="007B73F3">
        <w:rPr>
          <w:rStyle w:val="Refdecomentrio"/>
        </w:rPr>
        <w:commentReference w:id="47"/>
      </w:r>
      <w:commentRangeEnd w:id="48"/>
      <w:commentRangeEnd w:id="49"/>
      <w:r w:rsidR="004C7959">
        <w:rPr>
          <w:rStyle w:val="Refdecomentrio"/>
        </w:rPr>
        <w:commentReference w:id="49"/>
      </w:r>
      <w:r w:rsidR="007B73F3">
        <w:rPr>
          <w:rStyle w:val="Refdecomentrio"/>
        </w:rPr>
        <w:commentReference w:id="48"/>
      </w:r>
      <w:r w:rsidRPr="00234D35">
        <w:rPr>
          <w:rFonts w:asciiTheme="minorHAnsi" w:eastAsia="Arial" w:hAnsiTheme="minorHAnsi" w:cstheme="minorHAnsi"/>
        </w:rPr>
        <w:t>a diversificação, podemos voltar ao exemplo de uma companhia de seguros. Digamos que existem apenas dois riscos envolvendo as casas asseguradas de uma</w:t>
      </w:r>
      <w:r w:rsidRPr="00234D35">
        <w:rPr>
          <w:rFonts w:asciiTheme="minorHAnsi" w:eastAsia="Arial" w:hAnsiTheme="minorHAnsi" w:cstheme="minorHAnsi"/>
        </w:rPr>
        <w:t xml:space="preserve"> cidade: desastres naturais e roubos. Não é possível a seguradora evitar que ocorram desastres ou que as casas não sejam atingidas por eles, esse risco também pode ser maior ou menor dependendo da época do ano. Porém, os roubos não atingem todas as casas a</w:t>
      </w:r>
      <w:r w:rsidRPr="00234D35">
        <w:rPr>
          <w:rFonts w:asciiTheme="minorHAnsi" w:eastAsia="Arial" w:hAnsiTheme="minorHAnsi" w:cstheme="minorHAnsi"/>
        </w:rPr>
        <w:t>o mesmo tempo e as ocorrências podem ser maiores a depender de bairro, aparência das casas, etc. Nesse caso, seria prudente que a seguradora tivesse imóveis assegurados dos mais diferentes tipos e também em lugares diferentes. O risco de desastres não é el</w:t>
      </w:r>
      <w:r w:rsidRPr="00234D35">
        <w:rPr>
          <w:rFonts w:asciiTheme="minorHAnsi" w:eastAsia="Arial" w:hAnsiTheme="minorHAnsi" w:cstheme="minorHAnsi"/>
        </w:rPr>
        <w:t>iminado por diversificação, porém o risco de perdas devido a assaltos diminui quanto</w:t>
      </w:r>
      <w:bookmarkStart w:id="50" w:name="_GoBack"/>
      <w:bookmarkEnd w:id="50"/>
      <w:r w:rsidRPr="00234D35">
        <w:rPr>
          <w:rFonts w:asciiTheme="minorHAnsi" w:eastAsia="Arial" w:hAnsiTheme="minorHAnsi" w:cstheme="minorHAnsi"/>
        </w:rPr>
        <w:t xml:space="preserve"> maior for a diversificação.</w:t>
      </w:r>
    </w:p>
    <w:p w14:paraId="11B5BCC6" w14:textId="77777777" w:rsidR="00DE6CEE" w:rsidRPr="00234D35" w:rsidRDefault="00145268" w:rsidP="004C7959">
      <w:pPr>
        <w:spacing w:line="360" w:lineRule="auto"/>
        <w:ind w:firstLine="709"/>
        <w:jc w:val="both"/>
        <w:rPr>
          <w:rFonts w:asciiTheme="minorHAnsi" w:eastAsia="Arial" w:hAnsiTheme="minorHAnsi" w:cstheme="minorHAnsi"/>
        </w:rPr>
        <w:pPrChange w:id="51" w:author="Neuremberg" w:date="2019-12-17T12:23:00Z">
          <w:pPr>
            <w:spacing w:line="360" w:lineRule="auto"/>
            <w:jc w:val="both"/>
          </w:pPr>
        </w:pPrChange>
      </w:pPr>
      <w:commentRangeStart w:id="52"/>
      <w:del w:id="53" w:author="Neuremberg" w:date="2019-12-17T12:22:00Z">
        <w:r w:rsidRPr="00234D35" w:rsidDel="004C7959">
          <w:rPr>
            <w:rFonts w:asciiTheme="minorHAnsi" w:eastAsia="Arial" w:hAnsiTheme="minorHAnsi" w:cstheme="minorHAnsi"/>
          </w:rPr>
          <w:delText xml:space="preserve">    </w:delText>
        </w:r>
      </w:del>
      <w:r w:rsidRPr="00234D35">
        <w:rPr>
          <w:rFonts w:asciiTheme="minorHAnsi" w:eastAsia="Arial" w:hAnsiTheme="minorHAnsi" w:cstheme="minorHAnsi"/>
        </w:rPr>
        <w:t>A correlaçã</w:t>
      </w:r>
      <w:commentRangeEnd w:id="52"/>
      <w:r w:rsidR="004C7959">
        <w:rPr>
          <w:rStyle w:val="Refdecomentrio"/>
        </w:rPr>
        <w:commentReference w:id="52"/>
      </w:r>
      <w:r w:rsidRPr="00234D35">
        <w:rPr>
          <w:rFonts w:asciiTheme="minorHAnsi" w:eastAsia="Arial" w:hAnsiTheme="minorHAnsi" w:cstheme="minorHAnsi"/>
        </w:rPr>
        <w:t xml:space="preserve">o entre ativos é o que fará o risco aumentar ou diminuir ao montar uma carteira </w:t>
      </w:r>
      <w:commentRangeStart w:id="54"/>
      <w:r w:rsidRPr="00234D35">
        <w:rPr>
          <w:rFonts w:asciiTheme="minorHAnsi" w:eastAsia="Arial" w:hAnsiTheme="minorHAnsi" w:cstheme="minorHAnsi"/>
        </w:rPr>
        <w:t>de investimento</w:t>
      </w:r>
      <w:commentRangeStart w:id="55"/>
      <w:r w:rsidRPr="00234D35">
        <w:rPr>
          <w:rFonts w:asciiTheme="minorHAnsi" w:eastAsia="Arial" w:hAnsiTheme="minorHAnsi" w:cstheme="minorHAnsi"/>
        </w:rPr>
        <w:t>s</w:t>
      </w:r>
      <w:commentRangeEnd w:id="54"/>
      <w:r w:rsidR="002E3A07">
        <w:rPr>
          <w:rStyle w:val="Refdecomentrio"/>
        </w:rPr>
        <w:commentReference w:id="54"/>
      </w:r>
      <w:r w:rsidRPr="00234D35">
        <w:rPr>
          <w:rFonts w:asciiTheme="minorHAnsi" w:eastAsia="Arial" w:hAnsiTheme="minorHAnsi" w:cstheme="minorHAnsi"/>
        </w:rPr>
        <w:t>.</w:t>
      </w:r>
      <w:commentRangeEnd w:id="55"/>
      <w:r w:rsidR="00234D35">
        <w:rPr>
          <w:rStyle w:val="Refdecomentrio"/>
        </w:rPr>
        <w:commentReference w:id="55"/>
      </w:r>
    </w:p>
    <w:commentRangeStart w:id="56"/>
    <w:p w14:paraId="0417A80A" w14:textId="77777777" w:rsidR="00DE6CEE" w:rsidRPr="00234D35" w:rsidDel="00234D35" w:rsidRDefault="00145268" w:rsidP="00234D35">
      <w:pPr>
        <w:spacing w:line="360" w:lineRule="auto"/>
        <w:jc w:val="both"/>
        <w:rPr>
          <w:del w:id="57" w:author="Neuremberg" w:date="2019-12-17T12:02:00Z"/>
          <w:rFonts w:asciiTheme="minorHAnsi" w:hAnsiTheme="minorHAnsi" w:cstheme="minorHAnsi"/>
        </w:rPr>
      </w:pPr>
      <w:del w:id="58" w:author="Neuremberg" w:date="2019-12-17T12:02:00Z">
        <w:r w:rsidRPr="00234D35" w:rsidDel="00234D35">
          <w:rPr>
            <w:rFonts w:asciiTheme="minorHAnsi" w:hAnsiTheme="minorHAnsi" w:cstheme="minorHAnsi"/>
            <w:noProof/>
            <w:lang w:eastAsia="pt-BR"/>
          </w:rPr>
          <mc:AlternateContent>
            <mc:Choice Requires="wpg">
              <w:drawing>
                <wp:inline distT="0" distB="0" distL="0" distR="0" wp14:anchorId="5920B598" wp14:editId="56E367FA">
                  <wp:extent cx="5622888" cy="388966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8"/>
                          <a:stretch/>
                        </pic:blipFill>
                        <pic:spPr bwMode="auto">
                          <a:xfrm>
                            <a:off x="0" y="0"/>
                            <a:ext cx="5622887" cy="388966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2.7pt;height:306.3pt;" stroked="false">
                  <v:path textboxrect="0,0,0,0"/>
                  <v:imagedata r:id="rId9" o:title=""/>
                </v:shape>
              </w:pict>
            </mc:Fallback>
          </mc:AlternateContent>
        </w:r>
      </w:del>
    </w:p>
    <w:p w14:paraId="1A962C46" w14:textId="77777777" w:rsidR="00DE6CEE" w:rsidRPr="00234D35" w:rsidDel="00234D35" w:rsidRDefault="00145268" w:rsidP="00234D35">
      <w:pPr>
        <w:spacing w:line="360" w:lineRule="auto"/>
        <w:jc w:val="both"/>
        <w:rPr>
          <w:del w:id="59" w:author="Neuremberg" w:date="2019-12-17T12:02:00Z"/>
          <w:rFonts w:asciiTheme="minorHAnsi" w:hAnsiTheme="minorHAnsi" w:cstheme="minorHAnsi"/>
          <w:color w:val="FF0000"/>
        </w:rPr>
      </w:pPr>
      <w:del w:id="60" w:author="Neuremberg" w:date="2019-12-17T12:02:00Z">
        <w:r w:rsidRPr="00234D35" w:rsidDel="00234D35">
          <w:rPr>
            <w:rFonts w:asciiTheme="minorHAnsi" w:hAnsiTheme="minorHAnsi" w:cstheme="minorHAnsi"/>
            <w:color w:val="FF0000"/>
          </w:rPr>
          <w:delText xml:space="preserve">fonte do gráfico: </w:delText>
        </w:r>
        <w:r w:rsidRPr="00234D35" w:rsidDel="00234D35">
          <w:rPr>
            <w:rFonts w:asciiTheme="minorHAnsi" w:hAnsiTheme="minorHAnsi" w:cstheme="minorHAnsi"/>
          </w:rPr>
          <w:fldChar w:fldCharType="begin"/>
        </w:r>
        <w:r w:rsidRPr="00234D35" w:rsidDel="00234D35">
          <w:rPr>
            <w:rFonts w:asciiTheme="minorHAnsi" w:hAnsiTheme="minorHAnsi" w:cstheme="minorHAnsi"/>
          </w:rPr>
          <w:delInstrText xml:space="preserve"> HYPERLINK "https://www.efsga.net/how-to-build-an-optimized-retirement-portfolio" </w:delInstrText>
        </w:r>
        <w:r w:rsidRPr="00234D35" w:rsidDel="00234D35">
          <w:rPr>
            <w:rFonts w:asciiTheme="minorHAnsi" w:hAnsiTheme="minorHAnsi" w:cstheme="minorHAnsi"/>
          </w:rPr>
          <w:fldChar w:fldCharType="separate"/>
        </w:r>
        <w:r w:rsidRPr="00234D35" w:rsidDel="00234D35">
          <w:rPr>
            <w:rStyle w:val="Hyperlink"/>
            <w:rFonts w:asciiTheme="minorHAnsi" w:eastAsia="Times New Roman" w:hAnsiTheme="minorHAnsi" w:cstheme="minorHAnsi"/>
            <w:color w:val="FF0000"/>
          </w:rPr>
          <w:delText>https://www.efsga.net/how-to-build-an-optimized-retirement-portfolio</w:delText>
        </w:r>
        <w:r w:rsidRPr="00234D35" w:rsidDel="00234D35">
          <w:rPr>
            <w:rStyle w:val="Hyperlink"/>
            <w:rFonts w:asciiTheme="minorHAnsi" w:eastAsia="Times New Roman" w:hAnsiTheme="minorHAnsi" w:cstheme="minorHAnsi"/>
            <w:color w:val="FF0000"/>
          </w:rPr>
          <w:fldChar w:fldCharType="end"/>
        </w:r>
      </w:del>
    </w:p>
    <w:p w14:paraId="0E2D4C74" w14:textId="77777777" w:rsidR="00DE6CEE" w:rsidRPr="00234D35" w:rsidRDefault="00145268" w:rsidP="00234D35">
      <w:pPr>
        <w:spacing w:line="360" w:lineRule="auto"/>
        <w:jc w:val="both"/>
        <w:rPr>
          <w:rFonts w:asciiTheme="minorHAnsi" w:eastAsia="Arial" w:hAnsiTheme="minorHAnsi" w:cstheme="minorHAnsi"/>
        </w:rPr>
      </w:pPr>
      <w:del w:id="61" w:author="Neuremberg" w:date="2019-12-17T12:02:00Z">
        <w:r w:rsidRPr="00234D35" w:rsidDel="00234D35">
          <w:rPr>
            <w:rFonts w:asciiTheme="minorHAnsi" w:eastAsia="Arial" w:hAnsiTheme="minorHAnsi" w:cstheme="minorHAnsi"/>
          </w:rPr>
          <w:delText xml:space="preserve">    É possível ver no gráfico acima que ao adicionar ativos, é possível reduzir o risco do investimento,</w:delText>
        </w:r>
        <w:r w:rsidRPr="00234D35" w:rsidDel="00234D35">
          <w:rPr>
            <w:rFonts w:asciiTheme="minorHAnsi" w:eastAsia="Arial" w:hAnsiTheme="minorHAnsi" w:cstheme="minorHAnsi"/>
          </w:rPr>
          <w:delText xml:space="preserve"> as linhas vermelhas, verde e azul são as carteiras eficientes em cada caso de diversificação. Pode-se notar que a linha azul, que contém menor diversidade no portifólio, possui menor retorno esperado do que a linha vermelha em quaisquer de seus pontos e o</w:delText>
        </w:r>
        <w:r w:rsidRPr="00234D35" w:rsidDel="00234D35">
          <w:rPr>
            <w:rFonts w:asciiTheme="minorHAnsi" w:eastAsia="Arial" w:hAnsiTheme="minorHAnsi" w:cstheme="minorHAnsi"/>
          </w:rPr>
          <w:delText xml:space="preserve"> risco também é maior.</w:delText>
        </w:r>
      </w:del>
      <w:commentRangeEnd w:id="56"/>
      <w:r w:rsidR="00234D35">
        <w:rPr>
          <w:rStyle w:val="Refdecomentrio"/>
        </w:rPr>
        <w:commentReference w:id="56"/>
      </w:r>
    </w:p>
    <w:sectPr w:rsidR="00DE6CEE" w:rsidRPr="00234D35">
      <w:headerReference w:type="default" r:id="rId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euremberg" w:date="2019-12-17T12:42:00Z" w:initials="I">
    <w:p w14:paraId="720C65A1" w14:textId="14717E9E" w:rsidR="002E3A07" w:rsidRDefault="002E3A07">
      <w:pPr>
        <w:pStyle w:val="Textodecomentrio"/>
      </w:pPr>
      <w:r>
        <w:rPr>
          <w:rStyle w:val="Refdecomentrio"/>
        </w:rPr>
        <w:annotationRef/>
      </w:r>
      <w:r>
        <w:t>Pode ser conhecido como risco não sistemático ou risco diversificável.</w:t>
      </w:r>
    </w:p>
  </w:comment>
  <w:comment w:id="9" w:author="Neuremberg" w:date="2019-12-17T11:54:00Z" w:initials="I">
    <w:p w14:paraId="6D18C0E7" w14:textId="77777777" w:rsidR="00234D35" w:rsidRDefault="00234D35">
      <w:pPr>
        <w:pStyle w:val="Textodecomentrio"/>
      </w:pPr>
      <w:r>
        <w:rPr>
          <w:rStyle w:val="Refdecomentrio"/>
        </w:rPr>
        <w:annotationRef/>
      </w:r>
      <w:r>
        <w:t xml:space="preserve">Evite o uso de parênteses, em caso de explicação use virgula ou </w:t>
      </w:r>
      <w:r w:rsidR="004C7959">
        <w:t>travessão</w:t>
      </w:r>
    </w:p>
  </w:comment>
  <w:comment w:id="15" w:author="Neuremberg" w:date="2019-12-17T11:56:00Z" w:initials="I">
    <w:p w14:paraId="69AD4B03" w14:textId="77777777" w:rsidR="00234D35" w:rsidRDefault="00234D35">
      <w:pPr>
        <w:pStyle w:val="Textodecomentrio"/>
      </w:pPr>
      <w:r>
        <w:rPr>
          <w:rStyle w:val="Refdecomentrio"/>
        </w:rPr>
        <w:annotationRef/>
      </w:r>
      <w:r>
        <w:t xml:space="preserve">Quando iniciar uma explicação sobre determinado trecho </w:t>
      </w:r>
      <w:r w:rsidR="007B73F3">
        <w:t xml:space="preserve">anterior no texto, </w:t>
      </w:r>
      <w:r>
        <w:t>use virgula ou travessão em vez de parênteses</w:t>
      </w:r>
      <w:r w:rsidR="007B73F3">
        <w:t>. Isso torna o texto mais agradável.</w:t>
      </w:r>
    </w:p>
  </w:comment>
  <w:comment w:id="47" w:author="Neuremberg" w:date="2019-12-17T12:07:00Z" w:initials="I">
    <w:p w14:paraId="38239DEA" w14:textId="77777777" w:rsidR="004C7959" w:rsidRDefault="007B73F3">
      <w:pPr>
        <w:pStyle w:val="Textodecomentrio"/>
      </w:pPr>
      <w:r>
        <w:rPr>
          <w:rStyle w:val="Refdecomentrio"/>
        </w:rPr>
        <w:annotationRef/>
      </w:r>
      <w:r>
        <w:t xml:space="preserve">Não ficou tão claro o que é diversificação, você dá um exemplo de quando ocorreria um efeito diversificação. </w:t>
      </w:r>
    </w:p>
    <w:p w14:paraId="496DDC18" w14:textId="77777777" w:rsidR="004C7959" w:rsidRDefault="004C7959">
      <w:pPr>
        <w:pStyle w:val="Textodecomentrio"/>
      </w:pPr>
    </w:p>
    <w:p w14:paraId="16A16681" w14:textId="77777777" w:rsidR="007B73F3" w:rsidRDefault="004C7959">
      <w:pPr>
        <w:pStyle w:val="Textodecomentrio"/>
      </w:pPr>
      <w:r>
        <w:t xml:space="preserve">O ideal é que você refaça este parágrafo. </w:t>
      </w:r>
      <w:r w:rsidR="007B73F3">
        <w:t>Tente definir a diversificação em termos de correlações entre os retornos do ativos.</w:t>
      </w:r>
    </w:p>
  </w:comment>
  <w:comment w:id="49" w:author="Neuremberg" w:date="2019-12-17T12:16:00Z" w:initials="I">
    <w:p w14:paraId="48E617EA" w14:textId="77777777" w:rsidR="004C7959" w:rsidRDefault="004C7959">
      <w:pPr>
        <w:pStyle w:val="Textodecomentrio"/>
      </w:pPr>
      <w:r>
        <w:rPr>
          <w:rStyle w:val="Refdecomentrio"/>
        </w:rPr>
        <w:annotationRef/>
      </w:r>
      <w:r>
        <w:t>Esse parágrafo parece não se conectar com o anterior, de forma que o parágrafo anterior parece desnecessário.</w:t>
      </w:r>
    </w:p>
  </w:comment>
  <w:comment w:id="48" w:author="Neuremberg" w:date="2019-12-17T12:11:00Z" w:initials="I">
    <w:p w14:paraId="3E303690" w14:textId="77777777" w:rsidR="007B73F3" w:rsidRDefault="007B73F3">
      <w:pPr>
        <w:pStyle w:val="Textodecomentrio"/>
      </w:pPr>
      <w:r>
        <w:rPr>
          <w:rStyle w:val="Refdecomentrio"/>
        </w:rPr>
        <w:annotationRef/>
      </w:r>
      <w:r>
        <w:t>Evite parágrafos longos. Isso cansa os leitores.</w:t>
      </w:r>
    </w:p>
  </w:comment>
  <w:comment w:id="52" w:author="Neuremberg" w:date="2019-12-17T12:18:00Z" w:initials="I">
    <w:p w14:paraId="5AAA01E3" w14:textId="77777777" w:rsidR="004C7959" w:rsidRDefault="004C7959">
      <w:pPr>
        <w:pStyle w:val="Textodecomentrio"/>
      </w:pPr>
      <w:r>
        <w:t xml:space="preserve">Ficou vago, </w:t>
      </w:r>
      <w:r>
        <w:rPr>
          <w:rStyle w:val="Refdecomentrio"/>
        </w:rPr>
        <w:annotationRef/>
      </w:r>
      <w:r>
        <w:t>em que circunstâncias aumenta ou diminui o risco?</w:t>
      </w:r>
    </w:p>
  </w:comment>
  <w:comment w:id="54" w:author="Neuremberg" w:date="2019-12-17T12:40:00Z" w:initials="I">
    <w:p w14:paraId="308B4A5A" w14:textId="192315EA" w:rsidR="002E3A07" w:rsidRDefault="002E3A07">
      <w:pPr>
        <w:pStyle w:val="Textodecomentrio"/>
      </w:pPr>
      <w:r>
        <w:rPr>
          <w:rStyle w:val="Refdecomentrio"/>
        </w:rPr>
        <w:annotationRef/>
      </w:r>
      <w:r>
        <w:t>Recomendo que você dê uma olhada nas seções 13.4 e 13.5 do livro Fundamentos de Administração financeira, que vou enviar em anexo.</w:t>
      </w:r>
    </w:p>
  </w:comment>
  <w:comment w:id="55" w:author="Neuremberg" w:date="2019-12-17T12:03:00Z" w:initials="I">
    <w:p w14:paraId="4717378F" w14:textId="77777777" w:rsidR="00234D35" w:rsidRDefault="00234D35">
      <w:pPr>
        <w:pStyle w:val="Textodecomentrio"/>
      </w:pPr>
      <w:r>
        <w:rPr>
          <w:rStyle w:val="Refdecomentrio"/>
        </w:rPr>
        <w:annotationRef/>
      </w:r>
      <w:r w:rsidR="007B73F3">
        <w:t xml:space="preserve">De acordo com a ordem dos </w:t>
      </w:r>
      <w:r w:rsidR="004C7959">
        <w:t>temas tratados para o post</w:t>
      </w:r>
      <w:r w:rsidR="007B73F3">
        <w:t xml:space="preserve"> o conceito de fronteira eficiente ainda não foi introduzido</w:t>
      </w:r>
      <w:r w:rsidR="004C7959">
        <w:t>. Dessa forma</w:t>
      </w:r>
      <w:r w:rsidR="007B73F3">
        <w:t>, você não poderia usá-lo.</w:t>
      </w:r>
    </w:p>
  </w:comment>
  <w:comment w:id="56" w:author="Neuremberg" w:date="2019-12-17T12:03:00Z" w:initials="I">
    <w:p w14:paraId="60BB3779" w14:textId="77777777" w:rsidR="00234D35" w:rsidRDefault="00234D35">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C65A1" w15:done="0"/>
  <w15:commentEx w15:paraId="6D18C0E7" w15:done="0"/>
  <w15:commentEx w15:paraId="69AD4B03" w15:done="0"/>
  <w15:commentEx w15:paraId="16A16681" w15:done="0"/>
  <w15:commentEx w15:paraId="48E617EA" w15:done="0"/>
  <w15:commentEx w15:paraId="3E303690" w15:done="0"/>
  <w15:commentEx w15:paraId="5AAA01E3" w15:done="0"/>
  <w15:commentEx w15:paraId="308B4A5A" w15:done="0"/>
  <w15:commentEx w15:paraId="4717378F" w15:done="0"/>
  <w15:commentEx w15:paraId="60BB37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6EDC0" w14:textId="77777777" w:rsidR="00145268" w:rsidRDefault="00145268">
      <w:pPr>
        <w:spacing w:after="0" w:line="240" w:lineRule="auto"/>
      </w:pPr>
      <w:r>
        <w:separator/>
      </w:r>
    </w:p>
  </w:endnote>
  <w:endnote w:type="continuationSeparator" w:id="0">
    <w:p w14:paraId="4D4FB20B" w14:textId="77777777" w:rsidR="00145268" w:rsidRDefault="00145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3EA5D" w14:textId="77777777" w:rsidR="00145268" w:rsidRDefault="00145268">
      <w:pPr>
        <w:spacing w:after="0" w:line="240" w:lineRule="auto"/>
      </w:pPr>
      <w:r>
        <w:separator/>
      </w:r>
    </w:p>
  </w:footnote>
  <w:footnote w:type="continuationSeparator" w:id="0">
    <w:p w14:paraId="7C047A2F" w14:textId="77777777" w:rsidR="00145268" w:rsidRDefault="00145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EDC3" w14:textId="77777777" w:rsidR="00DE6CEE" w:rsidRDefault="00DE6CEE"/>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uremberg">
    <w15:presenceInfo w15:providerId="None" w15:userId="Neurem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EE"/>
    <w:rsid w:val="00145268"/>
    <w:rsid w:val="00234D35"/>
    <w:rsid w:val="002E3A07"/>
    <w:rsid w:val="004C7959"/>
    <w:rsid w:val="007B73F3"/>
    <w:rsid w:val="00DE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A82C"/>
  <w15:docId w15:val="{E6FD8B7A-4492-456B-9DBA-9B9F8E27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80"/>
      <w:outlineLvl w:val="0"/>
    </w:pPr>
    <w:rPr>
      <w:rFonts w:ascii="Arial" w:eastAsia="Arial" w:hAnsi="Arial" w:cs="Arial"/>
      <w:sz w:val="40"/>
      <w:szCs w:val="40"/>
    </w:rPr>
  </w:style>
  <w:style w:type="paragraph" w:styleId="Ttulo2">
    <w:name w:val="heading 2"/>
    <w:basedOn w:val="Normal"/>
    <w:next w:val="Normal"/>
    <w:link w:val="Ttulo2Ch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h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h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h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h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h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h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har"/>
    <w:uiPriority w:val="9"/>
    <w:unhideWhenUsed/>
    <w:qFormat/>
    <w:pPr>
      <w:keepNext/>
      <w:keepLines/>
      <w:spacing w:before="320"/>
      <w:outlineLvl w:val="8"/>
    </w:pPr>
    <w:rPr>
      <w:rFonts w:ascii="Arial" w:eastAsia="Arial" w:hAnsi="Arial" w:cs="Arial"/>
      <w:i/>
      <w:i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Arial" w:eastAsia="Arial" w:hAnsi="Arial" w:cs="Arial"/>
      <w:sz w:val="40"/>
      <w:szCs w:val="40"/>
    </w:rPr>
  </w:style>
  <w:style w:type="character" w:customStyle="1" w:styleId="Ttulo2Char">
    <w:name w:val="Título 2 Char"/>
    <w:link w:val="Ttulo2"/>
    <w:uiPriority w:val="9"/>
    <w:rPr>
      <w:rFonts w:ascii="Arial" w:eastAsia="Arial" w:hAnsi="Arial" w:cs="Arial"/>
      <w:sz w:val="34"/>
    </w:rPr>
  </w:style>
  <w:style w:type="character" w:customStyle="1" w:styleId="Ttulo3Char">
    <w:name w:val="Título 3 Char"/>
    <w:link w:val="Ttulo3"/>
    <w:uiPriority w:val="9"/>
    <w:rPr>
      <w:rFonts w:ascii="Arial" w:eastAsia="Arial" w:hAnsi="Arial" w:cs="Arial"/>
      <w:sz w:val="30"/>
      <w:szCs w:val="30"/>
    </w:rPr>
  </w:style>
  <w:style w:type="character" w:customStyle="1" w:styleId="Ttulo4Char">
    <w:name w:val="Título 4 Char"/>
    <w:link w:val="Ttulo4"/>
    <w:uiPriority w:val="9"/>
    <w:rPr>
      <w:rFonts w:ascii="Arial" w:eastAsia="Arial" w:hAnsi="Arial" w:cs="Arial"/>
      <w:b/>
      <w:bCs/>
      <w:sz w:val="26"/>
      <w:szCs w:val="26"/>
    </w:rPr>
  </w:style>
  <w:style w:type="character" w:customStyle="1" w:styleId="Ttulo5Char">
    <w:name w:val="Título 5 Char"/>
    <w:link w:val="Ttulo5"/>
    <w:uiPriority w:val="9"/>
    <w:rPr>
      <w:rFonts w:ascii="Arial" w:eastAsia="Arial" w:hAnsi="Arial" w:cs="Arial"/>
      <w:b/>
      <w:bCs/>
      <w:sz w:val="24"/>
      <w:szCs w:val="24"/>
    </w:rPr>
  </w:style>
  <w:style w:type="character" w:customStyle="1" w:styleId="Ttulo6Char">
    <w:name w:val="Título 6 Char"/>
    <w:link w:val="Ttulo6"/>
    <w:uiPriority w:val="9"/>
    <w:rPr>
      <w:rFonts w:ascii="Arial" w:eastAsia="Arial" w:hAnsi="Arial" w:cs="Arial"/>
      <w:b/>
      <w:bCs/>
      <w:sz w:val="22"/>
      <w:szCs w:val="22"/>
    </w:rPr>
  </w:style>
  <w:style w:type="character" w:customStyle="1" w:styleId="Ttulo7Char">
    <w:name w:val="Título 7 Char"/>
    <w:link w:val="Ttulo7"/>
    <w:uiPriority w:val="9"/>
    <w:rPr>
      <w:rFonts w:ascii="Arial" w:eastAsia="Arial" w:hAnsi="Arial" w:cs="Arial"/>
      <w:b/>
      <w:bCs/>
      <w:i/>
      <w:iCs/>
      <w:sz w:val="22"/>
      <w:szCs w:val="22"/>
    </w:rPr>
  </w:style>
  <w:style w:type="character" w:customStyle="1" w:styleId="Ttulo8Char">
    <w:name w:val="Título 8 Char"/>
    <w:link w:val="Ttulo8"/>
    <w:uiPriority w:val="9"/>
    <w:rPr>
      <w:rFonts w:ascii="Arial" w:eastAsia="Arial" w:hAnsi="Arial" w:cs="Arial"/>
      <w:i/>
      <w:iCs/>
      <w:sz w:val="22"/>
      <w:szCs w:val="22"/>
    </w:rPr>
  </w:style>
  <w:style w:type="character" w:customStyle="1" w:styleId="Ttulo9Char">
    <w:name w:val="Título 9 Char"/>
    <w:link w:val="Ttulo9"/>
    <w:uiPriority w:val="9"/>
    <w:rPr>
      <w:rFonts w:ascii="Arial" w:eastAsia="Arial" w:hAnsi="Arial" w:cs="Arial"/>
      <w:i/>
      <w:iCs/>
      <w:sz w:val="21"/>
      <w:szCs w:val="21"/>
    </w:rPr>
  </w:style>
  <w:style w:type="paragraph" w:styleId="Ttulo">
    <w:name w:val="Title"/>
    <w:basedOn w:val="Normal"/>
    <w:next w:val="Normal"/>
    <w:link w:val="TtuloChar"/>
    <w:uiPriority w:val="10"/>
    <w:qFormat/>
    <w:pPr>
      <w:spacing w:before="300"/>
      <w:contextualSpacing/>
    </w:pPr>
    <w:rPr>
      <w:sz w:val="48"/>
      <w:szCs w:val="48"/>
    </w:rPr>
  </w:style>
  <w:style w:type="character" w:customStyle="1" w:styleId="TtuloChar">
    <w:name w:val="Título Char"/>
    <w:link w:val="Ttulo"/>
    <w:uiPriority w:val="10"/>
    <w:rPr>
      <w:sz w:val="48"/>
      <w:szCs w:val="48"/>
    </w:rPr>
  </w:style>
  <w:style w:type="paragraph" w:styleId="Subttulo">
    <w:name w:val="Subtitle"/>
    <w:basedOn w:val="Normal"/>
    <w:next w:val="Normal"/>
    <w:link w:val="SubttuloChar"/>
    <w:uiPriority w:val="11"/>
    <w:qFormat/>
    <w:pPr>
      <w:spacing w:before="200"/>
    </w:pPr>
    <w:rPr>
      <w:sz w:val="24"/>
      <w:szCs w:val="24"/>
    </w:rPr>
  </w:style>
  <w:style w:type="character" w:customStyle="1" w:styleId="SubttuloChar">
    <w:name w:val="Subtítulo Char"/>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paragraph" w:styleId="Cabealho">
    <w:name w:val="header"/>
    <w:basedOn w:val="Normal"/>
    <w:link w:val="CabealhoChar"/>
    <w:uiPriority w:val="99"/>
    <w:unhideWhenUsed/>
    <w:pPr>
      <w:tabs>
        <w:tab w:val="center" w:pos="7143"/>
        <w:tab w:val="right" w:pos="14287"/>
      </w:tabs>
      <w:spacing w:after="0" w:line="240" w:lineRule="auto"/>
    </w:pPr>
  </w:style>
  <w:style w:type="character" w:customStyle="1" w:styleId="CabealhoChar">
    <w:name w:val="Cabeçalho Char"/>
    <w:link w:val="Cabealho"/>
    <w:uiPriority w:val="99"/>
  </w:style>
  <w:style w:type="paragraph" w:styleId="Rodap">
    <w:name w:val="footer"/>
    <w:basedOn w:val="Normal"/>
    <w:link w:val="RodapChar"/>
    <w:uiPriority w:val="99"/>
    <w:unhideWhenUsed/>
    <w:pPr>
      <w:tabs>
        <w:tab w:val="center" w:pos="7143"/>
        <w:tab w:val="right" w:pos="14287"/>
      </w:tabs>
      <w:spacing w:after="0" w:line="240" w:lineRule="auto"/>
    </w:pPr>
  </w:style>
  <w:style w:type="character" w:customStyle="1" w:styleId="RodapChar">
    <w:name w:val="Rodapé Char"/>
    <w:link w:val="Rodap"/>
    <w:uiPriority w:val="99"/>
  </w:style>
  <w:style w:type="table" w:styleId="Tabelacomgrade">
    <w:name w:val="Table Grid"/>
    <w:basedOn w:val="Tabela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Tabela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elaSimples1">
    <w:name w:val="Plain Table 1"/>
    <w:basedOn w:val="Tabela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elaSimples2">
    <w:name w:val="Plain Table 2"/>
    <w:basedOn w:val="Tabelanormal"/>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aSimples3">
    <w:name w:val="Plain Table 3"/>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Ind w:w="0" w:type="dxa"/>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Ind w:w="0" w:type="dxa"/>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Ind w:w="0" w:type="dxa"/>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Ind w:w="0" w:type="dxa"/>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Ind w:w="0" w:type="dxa"/>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Ind w:w="0" w:type="dxa"/>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Ind w:w="0" w:type="dxa"/>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Ind w:w="0" w:type="dxa"/>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Ind w:w="0" w:type="dxa"/>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CellMar>
        <w:top w:w="0" w:type="dxa"/>
        <w:left w:w="108" w:type="dxa"/>
        <w:bottom w:w="0" w:type="dxa"/>
        <w:right w:w="108" w:type="dxa"/>
      </w:tblCellMar>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Ind w:w="0" w:type="dxa"/>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CellMar>
        <w:top w:w="0" w:type="dxa"/>
        <w:left w:w="108" w:type="dxa"/>
        <w:bottom w:w="0" w:type="dxa"/>
        <w:right w:w="108" w:type="dxa"/>
      </w:tblCellMar>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Ind w:w="0" w:type="dxa"/>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Ind w:w="0" w:type="dxa"/>
      <w:tblBorders>
        <w:top w:val="single" w:sz="4" w:space="0" w:color="95AFDD" w:themeColor="accent1" w:themeTint="90"/>
        <w:bottom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Ind w:w="0" w:type="dxa"/>
      <w:tblBorders>
        <w:top w:val="single" w:sz="4" w:space="0" w:color="A2C6E7" w:themeColor="accent5" w:themeTint="90"/>
        <w:bottom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Ind w:w="0" w:type="dxa"/>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Ind w:w="0" w:type="dxa"/>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Ind w:w="0" w:type="dxa"/>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Ind w:w="0" w:type="dxa"/>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Ind w:w="0" w:type="dxa"/>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Ind w:w="0" w:type="dxa"/>
      <w:tblBorders>
        <w:top w:val="single" w:sz="4" w:space="0" w:color="9BC2E5" w:themeColor="accent5" w:themeTint="9A"/>
        <w:bottom w:val="single" w:sz="4" w:space="0" w:color="9BC2E5" w:themeColor="accent5" w:themeTint="9A"/>
      </w:tblBorders>
      <w:tblCellMar>
        <w:top w:w="0" w:type="dxa"/>
        <w:left w:w="108" w:type="dxa"/>
        <w:bottom w:w="0" w:type="dxa"/>
        <w:right w:w="108" w:type="dxa"/>
      </w:tblCellMar>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Ind w:w="0" w:type="dxa"/>
      <w:tblBorders>
        <w:right w:val="single" w:sz="4" w:space="0" w:color="4472C4" w:themeColor="accent1"/>
      </w:tblBorders>
      <w:tblCellMar>
        <w:top w:w="0" w:type="dxa"/>
        <w:left w:w="108" w:type="dxa"/>
        <w:bottom w:w="0" w:type="dxa"/>
        <w:right w:w="108" w:type="dxa"/>
      </w:tblCellMar>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Ind w:w="0" w:type="dxa"/>
      <w:tblBorders>
        <w:right w:val="single" w:sz="4" w:space="0" w:color="9BC2E5" w:themeColor="accent5" w:themeTint="9A"/>
      </w:tblBorders>
      <w:tblCellMar>
        <w:top w:w="0" w:type="dxa"/>
        <w:left w:w="108" w:type="dxa"/>
        <w:bottom w:w="0" w:type="dxa"/>
        <w:right w:w="108" w:type="dxa"/>
      </w:tblCellMar>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Ind w:w="0" w:type="dxa"/>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Ind w:w="0" w:type="dxa"/>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Textodenotaderodap">
    <w:name w:val="footnote text"/>
    <w:basedOn w:val="Normal"/>
    <w:link w:val="TextodenotaderodapChar"/>
    <w:uiPriority w:val="99"/>
    <w:semiHidden/>
    <w:unhideWhenUsed/>
    <w:pPr>
      <w:spacing w:after="40" w:line="240" w:lineRule="auto"/>
    </w:pPr>
    <w:rPr>
      <w:sz w:val="18"/>
    </w:rPr>
  </w:style>
  <w:style w:type="character" w:customStyle="1" w:styleId="TextodenotaderodapChar">
    <w:name w:val="Texto de nota de rodapé Char"/>
    <w:link w:val="Textodenotaderodap"/>
    <w:uiPriority w:val="99"/>
    <w:rPr>
      <w:sz w:val="18"/>
    </w:rPr>
  </w:style>
  <w:style w:type="character" w:styleId="Refdenotaderodap">
    <w:name w:val="footnote reference"/>
    <w:uiPriority w:val="99"/>
    <w:unhideWhenUsed/>
    <w:rPr>
      <w:vertAlign w:val="superscript"/>
    </w:rPr>
  </w:style>
  <w:style w:type="paragraph" w:styleId="Sumrio1">
    <w:name w:val="toc 1"/>
    <w:basedOn w:val="Normal"/>
    <w:next w:val="Normal"/>
    <w:uiPriority w:val="39"/>
    <w:unhideWhenUsed/>
    <w:pPr>
      <w:spacing w:after="57"/>
    </w:pPr>
  </w:style>
  <w:style w:type="paragraph" w:styleId="Sumrio2">
    <w:name w:val="toc 2"/>
    <w:basedOn w:val="Normal"/>
    <w:next w:val="Normal"/>
    <w:uiPriority w:val="39"/>
    <w:unhideWhenUsed/>
    <w:pPr>
      <w:spacing w:after="57"/>
      <w:ind w:left="283"/>
    </w:pPr>
  </w:style>
  <w:style w:type="paragraph" w:styleId="Sumrio3">
    <w:name w:val="toc 3"/>
    <w:basedOn w:val="Normal"/>
    <w:next w:val="Normal"/>
    <w:uiPriority w:val="39"/>
    <w:unhideWhenUsed/>
    <w:pPr>
      <w:spacing w:after="57"/>
      <w:ind w:left="567"/>
    </w:pPr>
  </w:style>
  <w:style w:type="paragraph" w:styleId="Sumrio4">
    <w:name w:val="toc 4"/>
    <w:basedOn w:val="Normal"/>
    <w:next w:val="Normal"/>
    <w:uiPriority w:val="39"/>
    <w:unhideWhenUsed/>
    <w:pPr>
      <w:spacing w:after="57"/>
      <w:ind w:left="850"/>
    </w:pPr>
  </w:style>
  <w:style w:type="paragraph" w:styleId="Sumrio5">
    <w:name w:val="toc 5"/>
    <w:basedOn w:val="Normal"/>
    <w:next w:val="Normal"/>
    <w:uiPriority w:val="39"/>
    <w:unhideWhenUsed/>
    <w:pPr>
      <w:spacing w:after="57"/>
      <w:ind w:left="1134"/>
    </w:pPr>
  </w:style>
  <w:style w:type="paragraph" w:styleId="Sumrio6">
    <w:name w:val="toc 6"/>
    <w:basedOn w:val="Normal"/>
    <w:next w:val="Normal"/>
    <w:uiPriority w:val="39"/>
    <w:unhideWhenUsed/>
    <w:pPr>
      <w:spacing w:after="57"/>
      <w:ind w:left="1417"/>
    </w:pPr>
  </w:style>
  <w:style w:type="paragraph" w:styleId="Sumrio7">
    <w:name w:val="toc 7"/>
    <w:basedOn w:val="Normal"/>
    <w:next w:val="Normal"/>
    <w:uiPriority w:val="39"/>
    <w:unhideWhenUsed/>
    <w:pPr>
      <w:spacing w:after="57"/>
      <w:ind w:left="1701"/>
    </w:pPr>
  </w:style>
  <w:style w:type="paragraph" w:styleId="Sumrio8">
    <w:name w:val="toc 8"/>
    <w:basedOn w:val="Normal"/>
    <w:next w:val="Normal"/>
    <w:uiPriority w:val="39"/>
    <w:unhideWhenUsed/>
    <w:pPr>
      <w:spacing w:after="57"/>
      <w:ind w:left="1984"/>
    </w:pPr>
  </w:style>
  <w:style w:type="paragraph" w:styleId="Sumrio9">
    <w:name w:val="toc 9"/>
    <w:basedOn w:val="Normal"/>
    <w:next w:val="Normal"/>
    <w:uiPriority w:val="39"/>
    <w:unhideWhenUsed/>
    <w:pPr>
      <w:spacing w:after="57"/>
      <w:ind w:left="2268"/>
    </w:pPr>
  </w:style>
  <w:style w:type="paragraph" w:styleId="CabealhodoSumrio">
    <w:name w:val="TOC Heading"/>
    <w:uiPriority w:val="39"/>
    <w:unhideWhenUsed/>
  </w:style>
  <w:style w:type="paragraph" w:styleId="SemEspaamento">
    <w:name w:val="No Spacing"/>
    <w:basedOn w:val="Normal"/>
    <w:uiPriority w:val="1"/>
    <w:qFormat/>
    <w:pPr>
      <w:spacing w:after="0" w:line="240" w:lineRule="auto"/>
    </w:pPr>
  </w:style>
  <w:style w:type="paragraph" w:styleId="PargrafodaLista">
    <w:name w:val="List Paragraph"/>
    <w:basedOn w:val="Normal"/>
    <w:uiPriority w:val="34"/>
    <w:qFormat/>
    <w:pPr>
      <w:ind w:left="720"/>
      <w:contextualSpacing/>
    </w:pPr>
  </w:style>
  <w:style w:type="character" w:styleId="Refdecomentrio">
    <w:name w:val="annotation reference"/>
    <w:basedOn w:val="Fontepargpadro"/>
    <w:uiPriority w:val="99"/>
    <w:semiHidden/>
    <w:unhideWhenUsed/>
    <w:rsid w:val="00234D35"/>
    <w:rPr>
      <w:sz w:val="16"/>
      <w:szCs w:val="16"/>
    </w:rPr>
  </w:style>
  <w:style w:type="paragraph" w:styleId="Textodecomentrio">
    <w:name w:val="annotation text"/>
    <w:basedOn w:val="Normal"/>
    <w:link w:val="TextodecomentrioChar"/>
    <w:uiPriority w:val="99"/>
    <w:semiHidden/>
    <w:unhideWhenUsed/>
    <w:rsid w:val="00234D3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4D35"/>
    <w:rPr>
      <w:sz w:val="20"/>
      <w:szCs w:val="20"/>
    </w:rPr>
  </w:style>
  <w:style w:type="paragraph" w:styleId="Assuntodocomentrio">
    <w:name w:val="annotation subject"/>
    <w:basedOn w:val="Textodecomentrio"/>
    <w:next w:val="Textodecomentrio"/>
    <w:link w:val="AssuntodocomentrioChar"/>
    <w:uiPriority w:val="99"/>
    <w:semiHidden/>
    <w:unhideWhenUsed/>
    <w:rsid w:val="00234D35"/>
    <w:rPr>
      <w:b/>
      <w:bCs/>
    </w:rPr>
  </w:style>
  <w:style w:type="character" w:customStyle="1" w:styleId="AssuntodocomentrioChar">
    <w:name w:val="Assunto do comentário Char"/>
    <w:basedOn w:val="TextodecomentrioChar"/>
    <w:link w:val="Assuntodocomentrio"/>
    <w:uiPriority w:val="99"/>
    <w:semiHidden/>
    <w:rsid w:val="00234D35"/>
    <w:rPr>
      <w:b/>
      <w:bCs/>
      <w:sz w:val="20"/>
      <w:szCs w:val="20"/>
    </w:rPr>
  </w:style>
  <w:style w:type="paragraph" w:styleId="Textodebalo">
    <w:name w:val="Balloon Text"/>
    <w:basedOn w:val="Normal"/>
    <w:link w:val="TextodebaloChar"/>
    <w:uiPriority w:val="99"/>
    <w:semiHidden/>
    <w:unhideWhenUsed/>
    <w:rsid w:val="00234D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4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590</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Neuremberg</cp:lastModifiedBy>
  <cp:revision>4</cp:revision>
  <dcterms:created xsi:type="dcterms:W3CDTF">2017-12-12T08:30:00Z</dcterms:created>
  <dcterms:modified xsi:type="dcterms:W3CDTF">2019-12-17T14:43:00Z</dcterms:modified>
</cp:coreProperties>
</file>